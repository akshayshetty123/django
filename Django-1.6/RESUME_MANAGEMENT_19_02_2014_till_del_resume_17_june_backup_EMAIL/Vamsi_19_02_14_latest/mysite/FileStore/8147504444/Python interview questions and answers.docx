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Spacing w:w="0" w:type="dxa"/>
        <w:shd w:val="clear" w:color="auto" w:fill="FFFFFF"/>
        <w:tblCellMar>
          <w:left w:w="0" w:type="dxa"/>
          <w:right w:w="0" w:type="dxa"/>
        </w:tblCellMar>
        <w:tblLook w:val="04A0"/>
      </w:tblPr>
      <w:tblGrid>
        <w:gridCol w:w="9026"/>
      </w:tblGrid>
      <w:tr w:rsidR="007E154F" w:rsidRPr="007E154F" w:rsidTr="007E154F">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tblPr>
            <w:tblGrid>
              <w:gridCol w:w="9026"/>
            </w:tblGrid>
            <w:tr w:rsidR="007E154F" w:rsidRPr="007E154F">
              <w:trPr>
                <w:tblCellSpacing w:w="0" w:type="dxa"/>
              </w:trPr>
              <w:tc>
                <w:tcPr>
                  <w:tcW w:w="4200" w:type="pct"/>
                  <w:hideMark/>
                </w:tcPr>
                <w:tbl>
                  <w:tblPr>
                    <w:tblW w:w="5000" w:type="pct"/>
                    <w:tblCellSpacing w:w="0" w:type="dxa"/>
                    <w:tblCellMar>
                      <w:left w:w="0" w:type="dxa"/>
                      <w:right w:w="0" w:type="dxa"/>
                    </w:tblCellMar>
                    <w:tblLook w:val="04A0"/>
                  </w:tblPr>
                  <w:tblGrid>
                    <w:gridCol w:w="9026"/>
                  </w:tblGrid>
                  <w:tr w:rsidR="007E154F" w:rsidRPr="007E154F">
                    <w:trPr>
                      <w:trHeight w:val="75"/>
                      <w:tblCellSpacing w:w="0" w:type="dxa"/>
                    </w:trPr>
                    <w:tc>
                      <w:tcPr>
                        <w:tcW w:w="5000" w:type="pct"/>
                        <w:vAlign w:val="center"/>
                        <w:hideMark/>
                      </w:tcPr>
                      <w:p w:rsidR="007E154F" w:rsidRPr="007E154F" w:rsidRDefault="007E154F" w:rsidP="007E154F">
                        <w:pPr>
                          <w:spacing w:before="100" w:beforeAutospacing="1" w:after="100" w:afterAutospacing="1" w:line="75" w:lineRule="atLeast"/>
                          <w:outlineLvl w:val="1"/>
                          <w:rPr>
                            <w:rFonts w:ascii="Arial" w:eastAsia="Times New Roman" w:hAnsi="Arial" w:cs="Arial"/>
                            <w:color w:val="484848"/>
                            <w:sz w:val="27"/>
                            <w:szCs w:val="27"/>
                            <w:lang w:eastAsia="en-IN"/>
                          </w:rPr>
                        </w:pPr>
                        <w:r w:rsidRPr="007E154F">
                          <w:rPr>
                            <w:rFonts w:ascii="Arial" w:eastAsia="Times New Roman" w:hAnsi="Arial" w:cs="Arial"/>
                            <w:color w:val="484848"/>
                            <w:sz w:val="27"/>
                            <w:szCs w:val="27"/>
                            <w:lang w:eastAsia="en-IN"/>
                          </w:rPr>
                          <w:t>Python interview questions and answers</w:t>
                        </w:r>
                      </w:p>
                    </w:tc>
                  </w:tr>
                  <w:tr w:rsidR="007E154F" w:rsidRPr="007E154F">
                    <w:trPr>
                      <w:trHeight w:val="450"/>
                      <w:tblCellSpacing w:w="0" w:type="dxa"/>
                    </w:trPr>
                    <w:tc>
                      <w:tcPr>
                        <w:tcW w:w="5000" w:type="pct"/>
                        <w:vAlign w:val="center"/>
                        <w:hideMark/>
                      </w:tcPr>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r w:rsidRPr="007E154F">
                          <w:rPr>
                            <w:rFonts w:ascii="Arial" w:eastAsia="Times New Roman" w:hAnsi="Arial" w:cs="Arial"/>
                            <w:b/>
                            <w:bCs/>
                            <w:color w:val="484848"/>
                            <w:sz w:val="18"/>
                            <w:szCs w:val="18"/>
                            <w:lang w:eastAsia="en-IN"/>
                          </w:rPr>
                          <w:br/>
                        </w:r>
                        <w:hyperlink r:id="rId4" w:tooltip="Python interview questions and answers part 1" w:history="1">
                          <w:r w:rsidRPr="007E154F">
                            <w:rPr>
                              <w:rFonts w:ascii="Arial" w:eastAsia="Times New Roman" w:hAnsi="Arial" w:cs="Arial"/>
                              <w:b/>
                              <w:bCs/>
                              <w:color w:val="006699"/>
                              <w:sz w:val="18"/>
                              <w:u w:val="single"/>
                              <w:lang w:eastAsia="en-IN"/>
                            </w:rPr>
                            <w:t>Part 1</w:t>
                          </w:r>
                        </w:hyperlink>
                        <w:r w:rsidRPr="007E154F">
                          <w:rPr>
                            <w:rFonts w:ascii="Arial" w:eastAsia="Times New Roman" w:hAnsi="Arial" w:cs="Arial"/>
                            <w:b/>
                            <w:bCs/>
                            <w:color w:val="484848"/>
                            <w:sz w:val="18"/>
                            <w:szCs w:val="18"/>
                            <w:lang w:eastAsia="en-IN"/>
                          </w:rPr>
                          <w:t>  </w:t>
                        </w:r>
                        <w:r w:rsidRPr="007E154F">
                          <w:rPr>
                            <w:rFonts w:ascii="Arial" w:eastAsia="Times New Roman" w:hAnsi="Arial" w:cs="Arial"/>
                            <w:b/>
                            <w:bCs/>
                            <w:color w:val="484848"/>
                            <w:sz w:val="18"/>
                            <w:lang w:eastAsia="en-IN"/>
                          </w:rPr>
                          <w:t> </w:t>
                        </w:r>
                        <w:hyperlink r:id="rId5" w:tooltip="Python interview questions and answers part 2" w:history="1">
                          <w:r w:rsidRPr="007E154F">
                            <w:rPr>
                              <w:rFonts w:ascii="Arial" w:eastAsia="Times New Roman" w:hAnsi="Arial" w:cs="Arial"/>
                              <w:b/>
                              <w:bCs/>
                              <w:color w:val="006699"/>
                              <w:sz w:val="18"/>
                              <w:u w:val="single"/>
                              <w:lang w:eastAsia="en-IN"/>
                            </w:rPr>
                            <w:t>Part 2</w:t>
                          </w:r>
                        </w:hyperlink>
                        <w:r w:rsidRPr="007E154F">
                          <w:rPr>
                            <w:rFonts w:ascii="Arial" w:eastAsia="Times New Roman" w:hAnsi="Arial" w:cs="Arial"/>
                            <w:b/>
                            <w:bCs/>
                            <w:color w:val="484848"/>
                            <w:sz w:val="18"/>
                            <w:szCs w:val="18"/>
                            <w:lang w:eastAsia="en-IN"/>
                          </w:rPr>
                          <w:t>  </w:t>
                        </w:r>
                        <w:r w:rsidRPr="007E154F">
                          <w:rPr>
                            <w:rFonts w:ascii="Arial" w:eastAsia="Times New Roman" w:hAnsi="Arial" w:cs="Arial"/>
                            <w:b/>
                            <w:bCs/>
                            <w:color w:val="484848"/>
                            <w:sz w:val="18"/>
                            <w:lang w:eastAsia="en-IN"/>
                          </w:rPr>
                          <w:t> </w:t>
                        </w:r>
                        <w:hyperlink r:id="rId6" w:tooltip="Python interview questions and answers part 3" w:history="1">
                          <w:r w:rsidRPr="007E154F">
                            <w:rPr>
                              <w:rFonts w:ascii="Arial" w:eastAsia="Times New Roman" w:hAnsi="Arial" w:cs="Arial"/>
                              <w:b/>
                              <w:bCs/>
                              <w:color w:val="006699"/>
                              <w:sz w:val="18"/>
                              <w:u w:val="single"/>
                              <w:lang w:eastAsia="en-IN"/>
                            </w:rPr>
                            <w:t>Part 3</w:t>
                          </w:r>
                        </w:hyperlink>
                        <w:r w:rsidRPr="007E154F">
                          <w:rPr>
                            <w:rFonts w:ascii="Arial" w:eastAsia="Times New Roman" w:hAnsi="Arial" w:cs="Arial"/>
                            <w:b/>
                            <w:bCs/>
                            <w:color w:val="484848"/>
                            <w:sz w:val="18"/>
                            <w:szCs w:val="18"/>
                            <w:lang w:eastAsia="en-IN"/>
                          </w:rPr>
                          <w:t>  </w:t>
                        </w:r>
                        <w:r w:rsidRPr="007E154F">
                          <w:rPr>
                            <w:rFonts w:ascii="Arial" w:eastAsia="Times New Roman" w:hAnsi="Arial" w:cs="Arial"/>
                            <w:b/>
                            <w:bCs/>
                            <w:color w:val="484848"/>
                            <w:sz w:val="18"/>
                            <w:lang w:eastAsia="en-IN"/>
                          </w:rPr>
                          <w:t> </w:t>
                        </w:r>
                        <w:hyperlink r:id="rId7" w:tooltip="Python interview questions and answers part 4" w:history="1">
                          <w:r w:rsidRPr="007E154F">
                            <w:rPr>
                              <w:rFonts w:ascii="Arial" w:eastAsia="Times New Roman" w:hAnsi="Arial" w:cs="Arial"/>
                              <w:b/>
                              <w:bCs/>
                              <w:color w:val="006699"/>
                              <w:sz w:val="18"/>
                              <w:u w:val="single"/>
                              <w:lang w:eastAsia="en-IN"/>
                            </w:rPr>
                            <w:t>Part 4</w:t>
                          </w:r>
                        </w:hyperlink>
                        <w:r w:rsidRPr="007E154F">
                          <w:rPr>
                            <w:rFonts w:ascii="Arial" w:eastAsia="Times New Roman" w:hAnsi="Arial" w:cs="Arial"/>
                            <w:b/>
                            <w:bCs/>
                            <w:color w:val="484848"/>
                            <w:sz w:val="18"/>
                            <w:szCs w:val="18"/>
                            <w:lang w:eastAsia="en-IN"/>
                          </w:rPr>
                          <w:t>  </w:t>
                        </w:r>
                        <w:r w:rsidRPr="007E154F">
                          <w:rPr>
                            <w:rFonts w:ascii="Arial" w:eastAsia="Times New Roman" w:hAnsi="Arial" w:cs="Arial"/>
                            <w:b/>
                            <w:bCs/>
                            <w:color w:val="484848"/>
                            <w:sz w:val="18"/>
                            <w:lang w:eastAsia="en-IN"/>
                          </w:rPr>
                          <w:t> </w:t>
                        </w:r>
                        <w:hyperlink r:id="rId8" w:tooltip="Python interview questions and answers part 5" w:history="1">
                          <w:r w:rsidRPr="007E154F">
                            <w:rPr>
                              <w:rFonts w:ascii="Arial" w:eastAsia="Times New Roman" w:hAnsi="Arial" w:cs="Arial"/>
                              <w:b/>
                              <w:bCs/>
                              <w:color w:val="006699"/>
                              <w:sz w:val="18"/>
                              <w:u w:val="single"/>
                              <w:lang w:eastAsia="en-IN"/>
                            </w:rPr>
                            <w:t>Part 5</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r w:rsidRPr="007E154F">
                          <w:rPr>
                            <w:rFonts w:ascii="Arial" w:eastAsia="Times New Roman" w:hAnsi="Arial" w:cs="Arial"/>
                            <w:b/>
                            <w:bCs/>
                            <w:i/>
                            <w:iCs/>
                            <w:color w:val="484848"/>
                            <w:sz w:val="18"/>
                            <w:lang w:eastAsia="en-IN"/>
                          </w:rPr>
                          <w:t>Python interview questions - June 11, 2010 at 15:30 PM</w:t>
                        </w:r>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w:t>
                        </w:r>
                        <w:hyperlink r:id="rId9" w:tooltip="Python interview questions - What is Python? State some programming language features of Python." w:history="1">
                          <w:r w:rsidRPr="007E154F">
                            <w:rPr>
                              <w:rFonts w:ascii="Arial" w:eastAsia="Times New Roman" w:hAnsi="Arial" w:cs="Arial"/>
                              <w:b/>
                              <w:bCs/>
                              <w:color w:val="006699"/>
                              <w:sz w:val="18"/>
                              <w:u w:val="single"/>
                              <w:lang w:eastAsia="en-IN"/>
                            </w:rPr>
                            <w:t>What</w:t>
                          </w:r>
                          <w:proofErr w:type="spellEnd"/>
                          <w:r w:rsidRPr="007E154F">
                            <w:rPr>
                              <w:rFonts w:ascii="Arial" w:eastAsia="Times New Roman" w:hAnsi="Arial" w:cs="Arial"/>
                              <w:b/>
                              <w:bCs/>
                              <w:color w:val="006699"/>
                              <w:sz w:val="18"/>
                              <w:u w:val="single"/>
                              <w:lang w:eastAsia="en-IN"/>
                            </w:rPr>
                            <w:t xml:space="preserve"> is Python? State some programming language features of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Python is a modern powerful interpreted language with objects, modules, threads, exceptions, and automatic memory managements.................</w:t>
                        </w:r>
                        <w:r w:rsidRPr="007E154F">
                          <w:rPr>
                            <w:rFonts w:ascii="Arial" w:eastAsia="Times New Roman" w:hAnsi="Arial" w:cs="Arial"/>
                            <w:color w:val="000000"/>
                            <w:sz w:val="18"/>
                            <w:szCs w:val="18"/>
                            <w:lang w:eastAsia="en-IN"/>
                          </w:rPr>
                          <w:br/>
                        </w:r>
                        <w:hyperlink r:id="rId10"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w:t>
                        </w:r>
                        <w:hyperlink r:id="rId11" w:tooltip="Python interview questions - Explain how python is interpreted."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how python is interpreted.</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Python program runs directly from the source code. Each type Python programs are executed code is required.................</w:t>
                        </w:r>
                        <w:r w:rsidRPr="007E154F">
                          <w:rPr>
                            <w:rFonts w:ascii="Arial" w:eastAsia="Times New Roman" w:hAnsi="Arial" w:cs="Arial"/>
                            <w:color w:val="000000"/>
                            <w:sz w:val="18"/>
                            <w:szCs w:val="18"/>
                            <w:lang w:eastAsia="en-IN"/>
                          </w:rPr>
                          <w:br/>
                        </w:r>
                        <w:hyperlink r:id="rId12" w:history="1">
                          <w:r w:rsidRPr="007E154F">
                            <w:rPr>
                              <w:rFonts w:ascii="Arial" w:eastAsia="Times New Roman" w:hAnsi="Arial" w:cs="Arial"/>
                              <w:b/>
                              <w:bCs/>
                              <w:color w:val="006699"/>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3.</w:t>
                        </w:r>
                        <w:hyperlink r:id="rId13" w:tooltip="Python interview questions - What are the rules for local and global variables in Python?" w:history="1">
                          <w:r w:rsidRPr="007E154F">
                            <w:rPr>
                              <w:rFonts w:ascii="Arial" w:eastAsia="Times New Roman" w:hAnsi="Arial" w:cs="Arial"/>
                              <w:b/>
                              <w:bCs/>
                              <w:color w:val="006699"/>
                              <w:sz w:val="18"/>
                              <w:u w:val="single"/>
                              <w:lang w:eastAsia="en-IN"/>
                            </w:rPr>
                            <w:t>What</w:t>
                          </w:r>
                          <w:proofErr w:type="spellEnd"/>
                          <w:r w:rsidRPr="007E154F">
                            <w:rPr>
                              <w:rFonts w:ascii="Arial" w:eastAsia="Times New Roman" w:hAnsi="Arial" w:cs="Arial"/>
                              <w:b/>
                              <w:bCs/>
                              <w:color w:val="006699"/>
                              <w:sz w:val="18"/>
                              <w:u w:val="single"/>
                              <w:lang w:eastAsia="en-IN"/>
                            </w:rPr>
                            <w:t xml:space="preserve"> are the rules for local and global variables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If a variable is defined outside function then it is implicitly</w:t>
                        </w:r>
                        <w:r w:rsidRPr="007E154F">
                          <w:rPr>
                            <w:rFonts w:ascii="Arial" w:eastAsia="Times New Roman" w:hAnsi="Arial" w:cs="Arial"/>
                            <w:color w:val="000000"/>
                            <w:sz w:val="18"/>
                            <w:lang w:eastAsia="en-IN"/>
                          </w:rPr>
                          <w:t> </w:t>
                        </w:r>
                        <w:r w:rsidRPr="007E154F">
                          <w:rPr>
                            <w:rFonts w:ascii="Arial" w:eastAsia="Times New Roman" w:hAnsi="Arial" w:cs="Arial"/>
                            <w:b/>
                            <w:bCs/>
                            <w:color w:val="000000"/>
                            <w:sz w:val="18"/>
                            <w:lang w:eastAsia="en-IN"/>
                          </w:rPr>
                          <w:t>global</w:t>
                        </w:r>
                        <w:r w:rsidRPr="007E154F">
                          <w:rPr>
                            <w:rFonts w:ascii="Arial" w:eastAsia="Times New Roman" w:hAnsi="Arial" w:cs="Arial"/>
                            <w:color w:val="000000"/>
                            <w:sz w:val="18"/>
                            <w:szCs w:val="18"/>
                            <w:lang w:eastAsia="en-IN"/>
                          </w:rPr>
                          <w:t xml:space="preserve">. If variable is assigned new value inside the function means it </w:t>
                        </w:r>
                        <w:proofErr w:type="spellStart"/>
                        <w:r w:rsidRPr="007E154F">
                          <w:rPr>
                            <w:rFonts w:ascii="Arial" w:eastAsia="Times New Roman" w:hAnsi="Arial" w:cs="Arial"/>
                            <w:color w:val="000000"/>
                            <w:sz w:val="18"/>
                            <w:szCs w:val="18"/>
                            <w:lang w:eastAsia="en-IN"/>
                          </w:rPr>
                          <w:t>is</w:t>
                        </w:r>
                        <w:r w:rsidRPr="007E154F">
                          <w:rPr>
                            <w:rFonts w:ascii="Arial" w:eastAsia="Times New Roman" w:hAnsi="Arial" w:cs="Arial"/>
                            <w:b/>
                            <w:bCs/>
                            <w:color w:val="000000"/>
                            <w:sz w:val="18"/>
                            <w:lang w:eastAsia="en-IN"/>
                          </w:rPr>
                          <w:t>local</w:t>
                        </w:r>
                        <w:proofErr w:type="spellEnd"/>
                        <w:r w:rsidRPr="007E154F">
                          <w:rPr>
                            <w:rFonts w:ascii="Arial" w:eastAsia="Times New Roman" w:hAnsi="Arial" w:cs="Arial"/>
                            <w:color w:val="000000"/>
                            <w:sz w:val="18"/>
                            <w:szCs w:val="18"/>
                            <w:lang w:eastAsia="en-IN"/>
                          </w:rPr>
                          <w:t>................</w:t>
                        </w:r>
                        <w:r w:rsidRPr="007E154F">
                          <w:rPr>
                            <w:rFonts w:ascii="Arial" w:eastAsia="Times New Roman" w:hAnsi="Arial" w:cs="Arial"/>
                            <w:color w:val="000000"/>
                            <w:sz w:val="18"/>
                            <w:szCs w:val="18"/>
                            <w:lang w:eastAsia="en-IN"/>
                          </w:rPr>
                          <w:br/>
                        </w:r>
                        <w:hyperlink r:id="rId14" w:history="1">
                          <w:r w:rsidRPr="007E154F">
                            <w:rPr>
                              <w:rFonts w:ascii="Arial" w:eastAsia="Times New Roman" w:hAnsi="Arial" w:cs="Arial"/>
                              <w:b/>
                              <w:bCs/>
                              <w:color w:val="006699"/>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4.</w:t>
                        </w:r>
                        <w:hyperlink r:id="rId15" w:tooltip="Python interview questions - Explain the dictionary in Python."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the dictionary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Python's built-in data type is dictionary, which defines one-to-one relationships between keys and values................</w:t>
                        </w:r>
                        <w:r w:rsidRPr="007E154F">
                          <w:rPr>
                            <w:rFonts w:ascii="Arial" w:eastAsia="Times New Roman" w:hAnsi="Arial" w:cs="Arial"/>
                            <w:color w:val="000000"/>
                            <w:sz w:val="18"/>
                            <w:szCs w:val="18"/>
                            <w:lang w:eastAsia="en-IN"/>
                          </w:rPr>
                          <w:br/>
                        </w:r>
                        <w:hyperlink r:id="rId16" w:history="1">
                          <w:r w:rsidRPr="007E154F">
                            <w:rPr>
                              <w:rFonts w:ascii="Arial" w:eastAsia="Times New Roman" w:hAnsi="Arial" w:cs="Arial"/>
                              <w:b/>
                              <w:bCs/>
                              <w:color w:val="006699"/>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5.</w:t>
                        </w:r>
                        <w:hyperlink r:id="rId17" w:tooltip="Python interview questions - How do we share global variables across modules in Python?"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do we share global variables across modules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We can create a </w:t>
                        </w:r>
                        <w:proofErr w:type="spellStart"/>
                        <w:r w:rsidRPr="007E154F">
                          <w:rPr>
                            <w:rFonts w:ascii="Arial" w:eastAsia="Times New Roman" w:hAnsi="Arial" w:cs="Arial"/>
                            <w:color w:val="000000"/>
                            <w:sz w:val="18"/>
                            <w:szCs w:val="18"/>
                            <w:lang w:eastAsia="en-IN"/>
                          </w:rPr>
                          <w:t>config</w:t>
                        </w:r>
                        <w:proofErr w:type="spellEnd"/>
                        <w:r w:rsidRPr="007E154F">
                          <w:rPr>
                            <w:rFonts w:ascii="Arial" w:eastAsia="Times New Roman" w:hAnsi="Arial" w:cs="Arial"/>
                            <w:color w:val="000000"/>
                            <w:sz w:val="18"/>
                            <w:szCs w:val="18"/>
                            <w:lang w:eastAsia="en-IN"/>
                          </w:rPr>
                          <w:t xml:space="preserve"> file &amp; store the entire global variable to be shared across modules or script in it. By simply importing </w:t>
                        </w:r>
                        <w:proofErr w:type="spellStart"/>
                        <w:r w:rsidRPr="007E154F">
                          <w:rPr>
                            <w:rFonts w:ascii="Arial" w:eastAsia="Times New Roman" w:hAnsi="Arial" w:cs="Arial"/>
                            <w:color w:val="000000"/>
                            <w:sz w:val="18"/>
                            <w:szCs w:val="18"/>
                            <w:lang w:eastAsia="en-IN"/>
                          </w:rPr>
                          <w:t>config</w:t>
                        </w:r>
                        <w:proofErr w:type="spellEnd"/>
                        <w:r w:rsidRPr="007E154F">
                          <w:rPr>
                            <w:rFonts w:ascii="Arial" w:eastAsia="Times New Roman" w:hAnsi="Arial" w:cs="Arial"/>
                            <w:color w:val="000000"/>
                            <w:sz w:val="18"/>
                            <w:szCs w:val="18"/>
                            <w:lang w:eastAsia="en-IN"/>
                          </w:rPr>
                          <w:t>, the entire global variable defined it will be available for use in other modules..............</w:t>
                        </w:r>
                        <w:r w:rsidRPr="007E154F">
                          <w:rPr>
                            <w:rFonts w:ascii="Arial" w:eastAsia="Times New Roman" w:hAnsi="Arial" w:cs="Arial"/>
                            <w:color w:val="000000"/>
                            <w:sz w:val="18"/>
                            <w:szCs w:val="18"/>
                            <w:lang w:eastAsia="en-IN"/>
                          </w:rPr>
                          <w:br/>
                        </w:r>
                        <w:hyperlink r:id="rId18"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6.</w:t>
                        </w:r>
                        <w:hyperlink r:id="rId19" w:tooltip="Python interview questions - How can we pass optional or keyword parameters from one function to another in Python?"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can we pass optional or keyword parameters from one function to another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Gather the arguments using the * and ** </w:t>
                        </w:r>
                        <w:proofErr w:type="spellStart"/>
                        <w:r w:rsidRPr="007E154F">
                          <w:rPr>
                            <w:rFonts w:ascii="Arial" w:eastAsia="Times New Roman" w:hAnsi="Arial" w:cs="Arial"/>
                            <w:color w:val="000000"/>
                            <w:sz w:val="18"/>
                            <w:szCs w:val="18"/>
                            <w:lang w:eastAsia="en-IN"/>
                          </w:rPr>
                          <w:t>specifiers</w:t>
                        </w:r>
                        <w:proofErr w:type="spellEnd"/>
                        <w:r w:rsidRPr="007E154F">
                          <w:rPr>
                            <w:rFonts w:ascii="Arial" w:eastAsia="Times New Roman" w:hAnsi="Arial" w:cs="Arial"/>
                            <w:color w:val="000000"/>
                            <w:sz w:val="18"/>
                            <w:szCs w:val="18"/>
                            <w:lang w:eastAsia="en-IN"/>
                          </w:rPr>
                          <w:t xml:space="preserve"> in the function's parameter list. This gives us positional arguments as a </w:t>
                        </w:r>
                        <w:proofErr w:type="spellStart"/>
                        <w:r w:rsidRPr="007E154F">
                          <w:rPr>
                            <w:rFonts w:ascii="Arial" w:eastAsia="Times New Roman" w:hAnsi="Arial" w:cs="Arial"/>
                            <w:color w:val="000000"/>
                            <w:sz w:val="18"/>
                            <w:szCs w:val="18"/>
                            <w:lang w:eastAsia="en-IN"/>
                          </w:rPr>
                          <w:t>tuple</w:t>
                        </w:r>
                        <w:proofErr w:type="spellEnd"/>
                        <w:r w:rsidRPr="007E154F">
                          <w:rPr>
                            <w:rFonts w:ascii="Arial" w:eastAsia="Times New Roman" w:hAnsi="Arial" w:cs="Arial"/>
                            <w:color w:val="000000"/>
                            <w:sz w:val="18"/>
                            <w:szCs w:val="18"/>
                            <w:lang w:eastAsia="en-IN"/>
                          </w:rPr>
                          <w:t xml:space="preserve"> and the keyword arguments as a dictionary..............</w:t>
                        </w:r>
                        <w:r w:rsidRPr="007E154F">
                          <w:rPr>
                            <w:rFonts w:ascii="Arial" w:eastAsia="Times New Roman" w:hAnsi="Arial" w:cs="Arial"/>
                            <w:color w:val="000000"/>
                            <w:sz w:val="18"/>
                            <w:szCs w:val="18"/>
                            <w:lang w:eastAsia="en-IN"/>
                          </w:rPr>
                          <w:br/>
                        </w:r>
                        <w:hyperlink r:id="rId20"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7.</w:t>
                        </w:r>
                        <w:hyperlink r:id="rId21" w:tooltip="Python interview questions - Explain indexing and slicing operation in sequence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indexing and slicing operation in sequences</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Different types of sequences in python are strings, Unicode strings, lists, </w:t>
                        </w:r>
                        <w:proofErr w:type="spellStart"/>
                        <w:r w:rsidRPr="007E154F">
                          <w:rPr>
                            <w:rFonts w:ascii="Arial" w:eastAsia="Times New Roman" w:hAnsi="Arial" w:cs="Arial"/>
                            <w:color w:val="000000"/>
                            <w:sz w:val="18"/>
                            <w:szCs w:val="18"/>
                            <w:lang w:eastAsia="en-IN"/>
                          </w:rPr>
                          <w:t>tuples</w:t>
                        </w:r>
                        <w:proofErr w:type="spellEnd"/>
                        <w:r w:rsidRPr="007E154F">
                          <w:rPr>
                            <w:rFonts w:ascii="Arial" w:eastAsia="Times New Roman" w:hAnsi="Arial" w:cs="Arial"/>
                            <w:color w:val="000000"/>
                            <w:sz w:val="18"/>
                            <w:szCs w:val="18"/>
                            <w:lang w:eastAsia="en-IN"/>
                          </w:rPr>
                          <w:t xml:space="preserve">, buffers, and </w:t>
                        </w:r>
                        <w:proofErr w:type="spellStart"/>
                        <w:r w:rsidRPr="007E154F">
                          <w:rPr>
                            <w:rFonts w:ascii="Arial" w:eastAsia="Times New Roman" w:hAnsi="Arial" w:cs="Arial"/>
                            <w:color w:val="000000"/>
                            <w:sz w:val="18"/>
                            <w:szCs w:val="18"/>
                            <w:lang w:eastAsia="en-IN"/>
                          </w:rPr>
                          <w:t>xrange</w:t>
                        </w:r>
                        <w:proofErr w:type="spellEnd"/>
                        <w:r w:rsidRPr="007E154F">
                          <w:rPr>
                            <w:rFonts w:ascii="Arial" w:eastAsia="Times New Roman" w:hAnsi="Arial" w:cs="Arial"/>
                            <w:color w:val="000000"/>
                            <w:sz w:val="18"/>
                            <w:szCs w:val="18"/>
                            <w:lang w:eastAsia="en-IN"/>
                          </w:rPr>
                          <w:t xml:space="preserve"> objects............</w:t>
                        </w:r>
                        <w:r w:rsidRPr="007E154F">
                          <w:rPr>
                            <w:rFonts w:ascii="Arial" w:eastAsia="Times New Roman" w:hAnsi="Arial" w:cs="Arial"/>
                            <w:color w:val="000000"/>
                            <w:sz w:val="18"/>
                            <w:szCs w:val="18"/>
                            <w:lang w:eastAsia="en-IN"/>
                          </w:rPr>
                          <w:br/>
                        </w:r>
                        <w:hyperlink r:id="rId22"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8.</w:t>
                        </w:r>
                        <w:hyperlink r:id="rId23" w:tooltip="Python interview questions" w:history="1">
                          <w:r w:rsidRPr="007E154F">
                            <w:rPr>
                              <w:rFonts w:ascii="Arial" w:eastAsia="Times New Roman" w:hAnsi="Arial" w:cs="Arial"/>
                              <w:b/>
                              <w:bCs/>
                              <w:color w:val="006699"/>
                              <w:sz w:val="18"/>
                              <w:u w:val="single"/>
                              <w:lang w:eastAsia="en-IN"/>
                            </w:rPr>
                            <w:t>What</w:t>
                          </w:r>
                          <w:proofErr w:type="spellEnd"/>
                          <w:r w:rsidRPr="007E154F">
                            <w:rPr>
                              <w:rFonts w:ascii="Arial" w:eastAsia="Times New Roman" w:hAnsi="Arial" w:cs="Arial"/>
                              <w:b/>
                              <w:bCs/>
                              <w:color w:val="006699"/>
                              <w:sz w:val="18"/>
                              <w:u w:val="single"/>
                              <w:lang w:eastAsia="en-IN"/>
                            </w:rPr>
                            <w:t xml:space="preserve"> is a Lambda form? Explain about assert statement?</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The lambda form: Using lambda keyword tiny anonymous functions can be created.............</w:t>
                        </w:r>
                        <w:r w:rsidRPr="007E154F">
                          <w:rPr>
                            <w:rFonts w:ascii="Arial" w:eastAsia="Times New Roman" w:hAnsi="Arial" w:cs="Arial"/>
                            <w:color w:val="000000"/>
                            <w:sz w:val="18"/>
                            <w:szCs w:val="18"/>
                            <w:lang w:eastAsia="en-IN"/>
                          </w:rPr>
                          <w:br/>
                        </w:r>
                        <w:hyperlink r:id="rId24"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9.</w:t>
                        </w:r>
                        <w:hyperlink r:id="rId25" w:tooltip="Python interview question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the role of </w:t>
                          </w:r>
                          <w:proofErr w:type="spellStart"/>
                          <w:r w:rsidRPr="007E154F">
                            <w:rPr>
                              <w:rFonts w:ascii="Arial" w:eastAsia="Times New Roman" w:hAnsi="Arial" w:cs="Arial"/>
                              <w:b/>
                              <w:bCs/>
                              <w:color w:val="006699"/>
                              <w:sz w:val="18"/>
                              <w:u w:val="single"/>
                              <w:lang w:eastAsia="en-IN"/>
                            </w:rPr>
                            <w:t>repr</w:t>
                          </w:r>
                          <w:proofErr w:type="spellEnd"/>
                          <w:r w:rsidRPr="007E154F">
                            <w:rPr>
                              <w:rFonts w:ascii="Arial" w:eastAsia="Times New Roman" w:hAnsi="Arial" w:cs="Arial"/>
                              <w:b/>
                              <w:bCs/>
                              <w:color w:val="006699"/>
                              <w:sz w:val="18"/>
                              <w:u w:val="single"/>
                              <w:lang w:eastAsia="en-IN"/>
                            </w:rPr>
                            <w:t xml:space="preserve"> function.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Python can convert any value to a string by making use of two functions </w:t>
                        </w:r>
                        <w:proofErr w:type="spellStart"/>
                        <w:r w:rsidRPr="007E154F">
                          <w:rPr>
                            <w:rFonts w:ascii="Arial" w:eastAsia="Times New Roman" w:hAnsi="Arial" w:cs="Arial"/>
                            <w:color w:val="000000"/>
                            <w:sz w:val="18"/>
                            <w:szCs w:val="18"/>
                            <w:lang w:eastAsia="en-IN"/>
                          </w:rPr>
                          <w:t>repr</w:t>
                        </w:r>
                        <w:proofErr w:type="spellEnd"/>
                        <w:r w:rsidRPr="007E154F">
                          <w:rPr>
                            <w:rFonts w:ascii="Arial" w:eastAsia="Times New Roman" w:hAnsi="Arial" w:cs="Arial"/>
                            <w:color w:val="000000"/>
                            <w:sz w:val="18"/>
                            <w:szCs w:val="18"/>
                            <w:lang w:eastAsia="en-IN"/>
                          </w:rPr>
                          <w:t xml:space="preserve">() or </w:t>
                        </w:r>
                        <w:proofErr w:type="spellStart"/>
                        <w:r w:rsidRPr="007E154F">
                          <w:rPr>
                            <w:rFonts w:ascii="Arial" w:eastAsia="Times New Roman" w:hAnsi="Arial" w:cs="Arial"/>
                            <w:color w:val="000000"/>
                            <w:sz w:val="18"/>
                            <w:szCs w:val="18"/>
                            <w:lang w:eastAsia="en-IN"/>
                          </w:rPr>
                          <w:t>str</w:t>
                        </w:r>
                        <w:proofErr w:type="spellEnd"/>
                        <w:r w:rsidRPr="007E154F">
                          <w:rPr>
                            <w:rFonts w:ascii="Arial" w:eastAsia="Times New Roman" w:hAnsi="Arial" w:cs="Arial"/>
                            <w:color w:val="000000"/>
                            <w:sz w:val="18"/>
                            <w:szCs w:val="18"/>
                            <w:lang w:eastAsia="en-IN"/>
                          </w:rPr>
                          <w:t xml:space="preserve">(). The </w:t>
                        </w:r>
                        <w:proofErr w:type="spellStart"/>
                        <w:r w:rsidRPr="007E154F">
                          <w:rPr>
                            <w:rFonts w:ascii="Arial" w:eastAsia="Times New Roman" w:hAnsi="Arial" w:cs="Arial"/>
                            <w:color w:val="000000"/>
                            <w:sz w:val="18"/>
                            <w:szCs w:val="18"/>
                            <w:lang w:eastAsia="en-IN"/>
                          </w:rPr>
                          <w:t>str</w:t>
                        </w:r>
                        <w:proofErr w:type="spellEnd"/>
                        <w:r w:rsidRPr="007E154F">
                          <w:rPr>
                            <w:rFonts w:ascii="Arial" w:eastAsia="Times New Roman" w:hAnsi="Arial" w:cs="Arial"/>
                            <w:color w:val="000000"/>
                            <w:sz w:val="18"/>
                            <w:szCs w:val="18"/>
                            <w:lang w:eastAsia="en-IN"/>
                          </w:rPr>
                          <w:t xml:space="preserve">() function returns representations of values which are human-readable, while </w:t>
                        </w:r>
                        <w:proofErr w:type="spellStart"/>
                        <w:r w:rsidRPr="007E154F">
                          <w:rPr>
                            <w:rFonts w:ascii="Arial" w:eastAsia="Times New Roman" w:hAnsi="Arial" w:cs="Arial"/>
                            <w:color w:val="000000"/>
                            <w:sz w:val="18"/>
                            <w:szCs w:val="18"/>
                            <w:lang w:eastAsia="en-IN"/>
                          </w:rPr>
                          <w:t>repr</w:t>
                        </w:r>
                        <w:proofErr w:type="spellEnd"/>
                        <w:r w:rsidRPr="007E154F">
                          <w:rPr>
                            <w:rFonts w:ascii="Arial" w:eastAsia="Times New Roman" w:hAnsi="Arial" w:cs="Arial"/>
                            <w:color w:val="000000"/>
                            <w:sz w:val="18"/>
                            <w:szCs w:val="18"/>
                            <w:lang w:eastAsia="en-IN"/>
                          </w:rPr>
                          <w:t xml:space="preserve">() generates representations which can be read </w:t>
                        </w:r>
                        <w:r w:rsidRPr="007E154F">
                          <w:rPr>
                            <w:rFonts w:ascii="Arial" w:eastAsia="Times New Roman" w:hAnsi="Arial" w:cs="Arial"/>
                            <w:color w:val="000000"/>
                            <w:sz w:val="18"/>
                            <w:szCs w:val="18"/>
                            <w:lang w:eastAsia="en-IN"/>
                          </w:rPr>
                          <w:lastRenderedPageBreak/>
                          <w:t>by the interpreter.................</w:t>
                        </w:r>
                        <w:r w:rsidRPr="007E154F">
                          <w:rPr>
                            <w:rFonts w:ascii="Arial" w:eastAsia="Times New Roman" w:hAnsi="Arial" w:cs="Arial"/>
                            <w:color w:val="000000"/>
                            <w:sz w:val="18"/>
                            <w:szCs w:val="18"/>
                            <w:lang w:eastAsia="en-IN"/>
                          </w:rPr>
                          <w:br/>
                        </w:r>
                        <w:hyperlink r:id="rId26"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10.</w:t>
                        </w:r>
                        <w:hyperlink r:id="rId27" w:tooltip="Python interview question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pickling and </w:t>
                          </w:r>
                          <w:proofErr w:type="spellStart"/>
                          <w:r w:rsidRPr="007E154F">
                            <w:rPr>
                              <w:rFonts w:ascii="Arial" w:eastAsia="Times New Roman" w:hAnsi="Arial" w:cs="Arial"/>
                              <w:b/>
                              <w:bCs/>
                              <w:color w:val="006699"/>
                              <w:sz w:val="18"/>
                              <w:u w:val="single"/>
                              <w:lang w:eastAsia="en-IN"/>
                            </w:rPr>
                            <w:t>unpickling</w:t>
                          </w:r>
                          <w:proofErr w:type="spellEnd"/>
                          <w:r w:rsidRPr="007E154F">
                            <w:rPr>
                              <w:rFonts w:ascii="Arial" w:eastAsia="Times New Roman" w:hAnsi="Arial" w:cs="Arial"/>
                              <w:b/>
                              <w:bCs/>
                              <w:color w:val="006699"/>
                              <w:sz w:val="18"/>
                              <w:u w:val="single"/>
                              <w:lang w:eastAsia="en-IN"/>
                            </w:rPr>
                            <w:t>.</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pickle is a standard module which serializes &amp; de-serializes a python object structure................</w:t>
                        </w:r>
                        <w:r w:rsidRPr="007E154F">
                          <w:rPr>
                            <w:rFonts w:ascii="Arial" w:eastAsia="Times New Roman" w:hAnsi="Arial" w:cs="Arial"/>
                            <w:color w:val="000000"/>
                            <w:sz w:val="18"/>
                            <w:szCs w:val="18"/>
                            <w:lang w:eastAsia="en-IN"/>
                          </w:rPr>
                          <w:br/>
                        </w:r>
                        <w:hyperlink r:id="rId28"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11.</w:t>
                        </w:r>
                        <w:hyperlink r:id="rId29" w:tooltip="Python interview questions" w:history="1">
                          <w:r w:rsidRPr="007E154F">
                            <w:rPr>
                              <w:rFonts w:ascii="Arial" w:eastAsia="Times New Roman" w:hAnsi="Arial" w:cs="Arial"/>
                              <w:b/>
                              <w:bCs/>
                              <w:color w:val="006699"/>
                              <w:sz w:val="18"/>
                              <w:u w:val="single"/>
                              <w:lang w:eastAsia="en-IN"/>
                            </w:rPr>
                            <w:t>What</w:t>
                          </w:r>
                          <w:proofErr w:type="spellEnd"/>
                          <w:r w:rsidRPr="007E154F">
                            <w:rPr>
                              <w:rFonts w:ascii="Arial" w:eastAsia="Times New Roman" w:hAnsi="Arial" w:cs="Arial"/>
                              <w:b/>
                              <w:bCs/>
                              <w:color w:val="006699"/>
                              <w:sz w:val="18"/>
                              <w:u w:val="single"/>
                              <w:lang w:eastAsia="en-IN"/>
                            </w:rPr>
                            <w:t xml:space="preserve"> is LIST comprehensions features of Python used for?</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LIST comprehensions features were introduced in Python version 2.0, it creates a new list based on existing list...............</w:t>
                        </w:r>
                        <w:r w:rsidRPr="007E154F">
                          <w:rPr>
                            <w:rFonts w:ascii="Arial" w:eastAsia="Times New Roman" w:hAnsi="Arial" w:cs="Arial"/>
                            <w:color w:val="000000"/>
                            <w:sz w:val="18"/>
                            <w:szCs w:val="18"/>
                            <w:lang w:eastAsia="en-IN"/>
                          </w:rPr>
                          <w:br/>
                        </w:r>
                        <w:hyperlink r:id="rId30"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12.</w:t>
                        </w:r>
                        <w:hyperlink r:id="rId31" w:tooltip="Python interview questions"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is memory managed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Memory management in Python involves a private heap containing all Python objects and data structures. Interpreter takes care of Python heap and that the programmer has no access to it..............</w:t>
                        </w:r>
                        <w:r w:rsidRPr="007E154F">
                          <w:rPr>
                            <w:rFonts w:ascii="Arial" w:eastAsia="Times New Roman" w:hAnsi="Arial" w:cs="Arial"/>
                            <w:color w:val="000000"/>
                            <w:sz w:val="18"/>
                            <w:szCs w:val="18"/>
                            <w:lang w:eastAsia="en-IN"/>
                          </w:rPr>
                          <w:br/>
                        </w:r>
                        <w:hyperlink r:id="rId32"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13.</w:t>
                        </w:r>
                        <w:hyperlink r:id="rId33" w:tooltip="Python interview questions"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do you make a higher order function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A higher-order function accepts one or more functions as input and returns a new function. Sometimes it is required to use function as data................</w:t>
                        </w:r>
                        <w:r w:rsidRPr="007E154F">
                          <w:rPr>
                            <w:rFonts w:ascii="Arial" w:eastAsia="Times New Roman" w:hAnsi="Arial" w:cs="Arial"/>
                            <w:color w:val="000000"/>
                            <w:sz w:val="18"/>
                            <w:szCs w:val="18"/>
                            <w:lang w:eastAsia="en-IN"/>
                          </w:rPr>
                          <w:br/>
                        </w:r>
                        <w:hyperlink r:id="rId34"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14.</w:t>
                        </w:r>
                        <w:hyperlink r:id="rId35" w:tooltip="Python interview question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how to copy an object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There are two ways in which objects can be copied in python.</w:t>
                        </w:r>
                        <w:r w:rsidRPr="007E154F">
                          <w:rPr>
                            <w:rFonts w:ascii="Arial" w:eastAsia="Times New Roman" w:hAnsi="Arial" w:cs="Arial"/>
                            <w:color w:val="000000"/>
                            <w:sz w:val="18"/>
                            <w:szCs w:val="18"/>
                            <w:lang w:eastAsia="en-IN"/>
                          </w:rPr>
                          <w:br/>
                          <w:t>Shallow copy &amp; Deep copy...............</w:t>
                        </w:r>
                        <w:r w:rsidRPr="007E154F">
                          <w:rPr>
                            <w:rFonts w:ascii="Arial" w:eastAsia="Times New Roman" w:hAnsi="Arial" w:cs="Arial"/>
                            <w:color w:val="000000"/>
                            <w:sz w:val="18"/>
                            <w:szCs w:val="18"/>
                            <w:lang w:eastAsia="en-IN"/>
                          </w:rPr>
                          <w:br/>
                        </w:r>
                        <w:hyperlink r:id="rId36"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15.</w:t>
                        </w:r>
                        <w:hyperlink r:id="rId37" w:tooltip="Python interview questions"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can I find the methods or attributes of an object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Built-in dir() function of Python ,on an instance shows the instance variables as well as the methods and class attributes defined by the instance's class and all its base classes alphabetically. So by any object as argument to dir() we can find all the methods &amp; attributes of the object’s class................</w:t>
                        </w:r>
                        <w:r w:rsidRPr="007E154F">
                          <w:rPr>
                            <w:rFonts w:ascii="Arial" w:eastAsia="Times New Roman" w:hAnsi="Arial" w:cs="Arial"/>
                            <w:color w:val="000000"/>
                            <w:sz w:val="18"/>
                            <w:szCs w:val="18"/>
                            <w:lang w:eastAsia="en-IN"/>
                          </w:rPr>
                          <w:br/>
                        </w:r>
                        <w:hyperlink r:id="rId38"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16.</w:t>
                        </w:r>
                        <w:hyperlink r:id="rId39" w:tooltip="Python interview questions"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do I convert a string to a number?</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Python contains several built-in functions to convert values from one data type to another data type............</w:t>
                        </w:r>
                        <w:r w:rsidRPr="007E154F">
                          <w:rPr>
                            <w:rFonts w:ascii="Arial" w:eastAsia="Times New Roman" w:hAnsi="Arial" w:cs="Arial"/>
                            <w:color w:val="000000"/>
                            <w:sz w:val="18"/>
                            <w:szCs w:val="18"/>
                            <w:lang w:eastAsia="en-IN"/>
                          </w:rPr>
                          <w:br/>
                        </w:r>
                        <w:hyperlink r:id="rId40"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17.</w:t>
                        </w:r>
                        <w:hyperlink r:id="rId41" w:tooltip="Python interview questions" w:history="1">
                          <w:r w:rsidRPr="007E154F">
                            <w:rPr>
                              <w:rFonts w:ascii="Arial" w:eastAsia="Times New Roman" w:hAnsi="Arial" w:cs="Arial"/>
                              <w:b/>
                              <w:bCs/>
                              <w:color w:val="006699"/>
                              <w:sz w:val="18"/>
                              <w:u w:val="single"/>
                              <w:lang w:eastAsia="en-IN"/>
                            </w:rPr>
                            <w:t>What</w:t>
                          </w:r>
                          <w:proofErr w:type="spellEnd"/>
                          <w:r w:rsidRPr="007E154F">
                            <w:rPr>
                              <w:rFonts w:ascii="Arial" w:eastAsia="Times New Roman" w:hAnsi="Arial" w:cs="Arial"/>
                              <w:b/>
                              <w:bCs/>
                              <w:color w:val="006699"/>
                              <w:sz w:val="18"/>
                              <w:u w:val="single"/>
                              <w:lang w:eastAsia="en-IN"/>
                            </w:rPr>
                            <w:t xml:space="preserve"> is a negative index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Python arrays &amp; list items can be accessed with positive or negative numbers (also known as index)................</w:t>
                        </w:r>
                        <w:r w:rsidRPr="007E154F">
                          <w:rPr>
                            <w:rFonts w:ascii="Arial" w:eastAsia="Times New Roman" w:hAnsi="Arial" w:cs="Arial"/>
                            <w:color w:val="000000"/>
                            <w:sz w:val="18"/>
                            <w:szCs w:val="18"/>
                            <w:lang w:eastAsia="en-IN"/>
                          </w:rPr>
                          <w:br/>
                        </w:r>
                        <w:hyperlink r:id="rId42"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18.</w:t>
                        </w:r>
                        <w:hyperlink r:id="rId43" w:tooltip="Python interview questions"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do you make an array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The array module contains methods for creating arrays of fixed types with homogeneous data types. Arrays are slower then list..............</w:t>
                        </w:r>
                        <w:r w:rsidRPr="007E154F">
                          <w:rPr>
                            <w:rFonts w:ascii="Arial" w:eastAsia="Times New Roman" w:hAnsi="Arial" w:cs="Arial"/>
                            <w:color w:val="000000"/>
                            <w:sz w:val="18"/>
                            <w:szCs w:val="18"/>
                            <w:lang w:eastAsia="en-IN"/>
                          </w:rPr>
                          <w:br/>
                        </w:r>
                        <w:hyperlink r:id="rId44"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19.</w:t>
                        </w:r>
                        <w:hyperlink r:id="rId45" w:tooltip="Python interview question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how to create a multidimensional list.</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lastRenderedPageBreak/>
                          <w:t xml:space="preserve">There are two ways in which Multidimensional list can be created: By direct initializing the list as shown below to create </w:t>
                        </w:r>
                        <w:proofErr w:type="spellStart"/>
                        <w:r w:rsidRPr="007E154F">
                          <w:rPr>
                            <w:rFonts w:ascii="Arial" w:eastAsia="Times New Roman" w:hAnsi="Arial" w:cs="Arial"/>
                            <w:color w:val="000000"/>
                            <w:sz w:val="18"/>
                            <w:szCs w:val="18"/>
                            <w:lang w:eastAsia="en-IN"/>
                          </w:rPr>
                          <w:t>multidimlist</w:t>
                        </w:r>
                        <w:proofErr w:type="spellEnd"/>
                        <w:r w:rsidRPr="007E154F">
                          <w:rPr>
                            <w:rFonts w:ascii="Arial" w:eastAsia="Times New Roman" w:hAnsi="Arial" w:cs="Arial"/>
                            <w:color w:val="000000"/>
                            <w:sz w:val="18"/>
                            <w:szCs w:val="18"/>
                            <w:lang w:eastAsia="en-IN"/>
                          </w:rPr>
                          <w:t xml:space="preserve"> below.............</w:t>
                        </w:r>
                        <w:r w:rsidRPr="007E154F">
                          <w:rPr>
                            <w:rFonts w:ascii="Arial" w:eastAsia="Times New Roman" w:hAnsi="Arial" w:cs="Arial"/>
                            <w:color w:val="000000"/>
                            <w:sz w:val="18"/>
                            <w:szCs w:val="18"/>
                            <w:lang w:eastAsia="en-IN"/>
                          </w:rPr>
                          <w:br/>
                        </w:r>
                        <w:hyperlink r:id="rId46"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20.</w:t>
                        </w:r>
                        <w:hyperlink r:id="rId47" w:tooltip="Python interview question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how to overload constructors (or methods)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_init__ () is a first method defined in a class. when an instance of a class is created, python calls __init__() to initialize the attribute of the object................</w:t>
                        </w:r>
                        <w:r w:rsidRPr="007E154F">
                          <w:rPr>
                            <w:rFonts w:ascii="Arial" w:eastAsia="Times New Roman" w:hAnsi="Arial" w:cs="Arial"/>
                            <w:color w:val="000000"/>
                            <w:sz w:val="18"/>
                            <w:szCs w:val="18"/>
                            <w:lang w:eastAsia="en-IN"/>
                          </w:rPr>
                          <w:br/>
                        </w:r>
                        <w:hyperlink r:id="rId48"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21.</w:t>
                        </w:r>
                        <w:hyperlink r:id="rId49" w:tooltip="Python interview questions" w:history="1">
                          <w:r w:rsidRPr="007E154F">
                            <w:rPr>
                              <w:rFonts w:ascii="Arial" w:eastAsia="Times New Roman" w:hAnsi="Arial" w:cs="Arial"/>
                              <w:b/>
                              <w:bCs/>
                              <w:color w:val="006699"/>
                              <w:sz w:val="18"/>
                              <w:u w:val="single"/>
                              <w:lang w:eastAsia="en-IN"/>
                            </w:rPr>
                            <w:t>Describe</w:t>
                          </w:r>
                          <w:proofErr w:type="spellEnd"/>
                          <w:r w:rsidRPr="007E154F">
                            <w:rPr>
                              <w:rFonts w:ascii="Arial" w:eastAsia="Times New Roman" w:hAnsi="Arial" w:cs="Arial"/>
                              <w:b/>
                              <w:bCs/>
                              <w:color w:val="006699"/>
                              <w:sz w:val="18"/>
                              <w:u w:val="single"/>
                              <w:lang w:eastAsia="en-IN"/>
                            </w:rPr>
                            <w:t xml:space="preserve"> how to send mail from a Python script.</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The </w:t>
                        </w:r>
                        <w:proofErr w:type="spellStart"/>
                        <w:r w:rsidRPr="007E154F">
                          <w:rPr>
                            <w:rFonts w:ascii="Arial" w:eastAsia="Times New Roman" w:hAnsi="Arial" w:cs="Arial"/>
                            <w:color w:val="000000"/>
                            <w:sz w:val="18"/>
                            <w:szCs w:val="18"/>
                            <w:lang w:eastAsia="en-IN"/>
                          </w:rPr>
                          <w:t>smtplib</w:t>
                        </w:r>
                        <w:proofErr w:type="spellEnd"/>
                        <w:r w:rsidRPr="007E154F">
                          <w:rPr>
                            <w:rFonts w:ascii="Arial" w:eastAsia="Times New Roman" w:hAnsi="Arial" w:cs="Arial"/>
                            <w:color w:val="000000"/>
                            <w:sz w:val="18"/>
                            <w:szCs w:val="18"/>
                            <w:lang w:eastAsia="en-IN"/>
                          </w:rPr>
                          <w:t xml:space="preserve"> module defines an SMTP client session object that can be used to send mail to any Internet machine.................</w:t>
                        </w:r>
                        <w:r w:rsidRPr="007E154F">
                          <w:rPr>
                            <w:rFonts w:ascii="Arial" w:eastAsia="Times New Roman" w:hAnsi="Arial" w:cs="Arial"/>
                            <w:color w:val="000000"/>
                            <w:sz w:val="18"/>
                            <w:szCs w:val="18"/>
                            <w:lang w:eastAsia="en-IN"/>
                          </w:rPr>
                          <w:br/>
                        </w:r>
                        <w:hyperlink r:id="rId50"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22.</w:t>
                        </w:r>
                        <w:hyperlink r:id="rId51" w:tooltip="Python interview questions" w:history="1">
                          <w:r w:rsidRPr="007E154F">
                            <w:rPr>
                              <w:rFonts w:ascii="Arial" w:eastAsia="Times New Roman" w:hAnsi="Arial" w:cs="Arial"/>
                              <w:b/>
                              <w:bCs/>
                              <w:color w:val="006699"/>
                              <w:sz w:val="18"/>
                              <w:u w:val="single"/>
                              <w:lang w:eastAsia="en-IN"/>
                            </w:rPr>
                            <w:t>Describe</w:t>
                          </w:r>
                          <w:proofErr w:type="spellEnd"/>
                          <w:r w:rsidRPr="007E154F">
                            <w:rPr>
                              <w:rFonts w:ascii="Arial" w:eastAsia="Times New Roman" w:hAnsi="Arial" w:cs="Arial"/>
                              <w:b/>
                              <w:bCs/>
                              <w:color w:val="006699"/>
                              <w:sz w:val="18"/>
                              <w:u w:val="single"/>
                              <w:lang w:eastAsia="en-IN"/>
                            </w:rPr>
                            <w:t xml:space="preserve"> how to generate random numbers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Thee standard module random implements a random number generator.  There are also many other in this module, such as:...............</w:t>
                        </w:r>
                        <w:r w:rsidRPr="007E154F">
                          <w:rPr>
                            <w:rFonts w:ascii="Arial" w:eastAsia="Times New Roman" w:hAnsi="Arial" w:cs="Arial"/>
                            <w:color w:val="000000"/>
                            <w:sz w:val="18"/>
                            <w:szCs w:val="18"/>
                            <w:lang w:eastAsia="en-IN"/>
                          </w:rPr>
                          <w:br/>
                        </w:r>
                        <w:hyperlink r:id="rId52"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23.</w:t>
                        </w:r>
                        <w:hyperlink r:id="rId53" w:tooltip="Python interview questions" w:history="1">
                          <w:r w:rsidRPr="007E154F">
                            <w:rPr>
                              <w:rFonts w:ascii="Arial" w:eastAsia="Times New Roman" w:hAnsi="Arial" w:cs="Arial"/>
                              <w:b/>
                              <w:bCs/>
                              <w:color w:val="006699"/>
                              <w:sz w:val="18"/>
                              <w:u w:val="single"/>
                              <w:lang w:eastAsia="en-IN"/>
                            </w:rPr>
                            <w:t>How</w:t>
                          </w:r>
                          <w:proofErr w:type="spellEnd"/>
                          <w:r w:rsidRPr="007E154F">
                            <w:rPr>
                              <w:rFonts w:ascii="Arial" w:eastAsia="Times New Roman" w:hAnsi="Arial" w:cs="Arial"/>
                              <w:b/>
                              <w:bCs/>
                              <w:color w:val="006699"/>
                              <w:sz w:val="18"/>
                              <w:u w:val="single"/>
                              <w:lang w:eastAsia="en-IN"/>
                            </w:rPr>
                            <w:t xml:space="preserve"> do we make python scripts executable?</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Python scripts can be executed in two ways: Suppose I want to execute </w:t>
                        </w:r>
                        <w:proofErr w:type="spellStart"/>
                        <w:r w:rsidRPr="007E154F">
                          <w:rPr>
                            <w:rFonts w:ascii="Arial" w:eastAsia="Times New Roman" w:hAnsi="Arial" w:cs="Arial"/>
                            <w:color w:val="000000"/>
                            <w:sz w:val="18"/>
                            <w:szCs w:val="18"/>
                            <w:lang w:eastAsia="en-IN"/>
                          </w:rPr>
                          <w:t>script1.py</w:t>
                        </w:r>
                        <w:proofErr w:type="spellEnd"/>
                        <w:r w:rsidRPr="007E154F">
                          <w:rPr>
                            <w:rFonts w:ascii="Arial" w:eastAsia="Times New Roman" w:hAnsi="Arial" w:cs="Arial"/>
                            <w:color w:val="000000"/>
                            <w:sz w:val="18"/>
                            <w:szCs w:val="18"/>
                            <w:lang w:eastAsia="en-IN"/>
                          </w:rPr>
                          <w:br/>
                          <w:t xml:space="preserve">We can open the </w:t>
                        </w:r>
                        <w:proofErr w:type="spellStart"/>
                        <w:r w:rsidRPr="007E154F">
                          <w:rPr>
                            <w:rFonts w:ascii="Arial" w:eastAsia="Times New Roman" w:hAnsi="Arial" w:cs="Arial"/>
                            <w:color w:val="000000"/>
                            <w:sz w:val="18"/>
                            <w:szCs w:val="18"/>
                            <w:lang w:eastAsia="en-IN"/>
                          </w:rPr>
                          <w:t>script1.py</w:t>
                        </w:r>
                        <w:proofErr w:type="spellEnd"/>
                        <w:r w:rsidRPr="007E154F">
                          <w:rPr>
                            <w:rFonts w:ascii="Arial" w:eastAsia="Times New Roman" w:hAnsi="Arial" w:cs="Arial"/>
                            <w:color w:val="000000"/>
                            <w:sz w:val="18"/>
                            <w:szCs w:val="18"/>
                            <w:lang w:eastAsia="en-IN"/>
                          </w:rPr>
                          <w:t xml:space="preserve"> in IDE editor &amp; run the script in the </w:t>
                        </w:r>
                        <w:proofErr w:type="spellStart"/>
                        <w:r w:rsidRPr="007E154F">
                          <w:rPr>
                            <w:rFonts w:ascii="Arial" w:eastAsia="Times New Roman" w:hAnsi="Arial" w:cs="Arial"/>
                            <w:color w:val="000000"/>
                            <w:sz w:val="18"/>
                            <w:szCs w:val="18"/>
                            <w:lang w:eastAsia="en-IN"/>
                          </w:rPr>
                          <w:t>frontmost</w:t>
                        </w:r>
                        <w:proofErr w:type="spellEnd"/>
                        <w:r w:rsidRPr="007E154F">
                          <w:rPr>
                            <w:rFonts w:ascii="Arial" w:eastAsia="Times New Roman" w:hAnsi="Arial" w:cs="Arial"/>
                            <w:color w:val="000000"/>
                            <w:sz w:val="18"/>
                            <w:szCs w:val="18"/>
                            <w:lang w:eastAsia="en-IN"/>
                          </w:rPr>
                          <w:t xml:space="preserve"> window of the python IDE by hitting the run all button...............</w:t>
                        </w:r>
                        <w:r w:rsidRPr="007E154F">
                          <w:rPr>
                            <w:rFonts w:ascii="Arial" w:eastAsia="Times New Roman" w:hAnsi="Arial" w:cs="Arial"/>
                            <w:color w:val="000000"/>
                            <w:sz w:val="18"/>
                            <w:szCs w:val="18"/>
                            <w:lang w:eastAsia="en-IN"/>
                          </w:rPr>
                          <w:br/>
                        </w:r>
                        <w:hyperlink r:id="rId54"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24.</w:t>
                        </w:r>
                        <w:hyperlink r:id="rId55" w:tooltip="Python interview questions" w:history="1">
                          <w:r w:rsidRPr="007E154F">
                            <w:rPr>
                              <w:rFonts w:ascii="Arial" w:eastAsia="Times New Roman" w:hAnsi="Arial" w:cs="Arial"/>
                              <w:b/>
                              <w:bCs/>
                              <w:color w:val="006699"/>
                              <w:sz w:val="18"/>
                              <w:u w:val="single"/>
                              <w:lang w:eastAsia="en-IN"/>
                            </w:rPr>
                            <w:t>Explain</w:t>
                          </w:r>
                          <w:proofErr w:type="spellEnd"/>
                          <w:r w:rsidRPr="007E154F">
                            <w:rPr>
                              <w:rFonts w:ascii="Arial" w:eastAsia="Times New Roman" w:hAnsi="Arial" w:cs="Arial"/>
                              <w:b/>
                              <w:bCs/>
                              <w:color w:val="006699"/>
                              <w:sz w:val="18"/>
                              <w:u w:val="single"/>
                              <w:lang w:eastAsia="en-IN"/>
                            </w:rPr>
                            <w:t xml:space="preserve"> how to make Forms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As python is scripting language forms processing is done by Python. We need to import </w:t>
                        </w:r>
                        <w:proofErr w:type="spellStart"/>
                        <w:r w:rsidRPr="007E154F">
                          <w:rPr>
                            <w:rFonts w:ascii="Arial" w:eastAsia="Times New Roman" w:hAnsi="Arial" w:cs="Arial"/>
                            <w:color w:val="000000"/>
                            <w:sz w:val="18"/>
                            <w:szCs w:val="18"/>
                            <w:lang w:eastAsia="en-IN"/>
                          </w:rPr>
                          <w:t>cgi</w:t>
                        </w:r>
                        <w:proofErr w:type="spellEnd"/>
                        <w:r w:rsidRPr="007E154F">
                          <w:rPr>
                            <w:rFonts w:ascii="Arial" w:eastAsia="Times New Roman" w:hAnsi="Arial" w:cs="Arial"/>
                            <w:color w:val="000000"/>
                            <w:sz w:val="18"/>
                            <w:szCs w:val="18"/>
                            <w:lang w:eastAsia="en-IN"/>
                          </w:rPr>
                          <w:t xml:space="preserve"> module to access form fields using </w:t>
                        </w:r>
                        <w:proofErr w:type="spellStart"/>
                        <w:r w:rsidRPr="007E154F">
                          <w:rPr>
                            <w:rFonts w:ascii="Arial" w:eastAsia="Times New Roman" w:hAnsi="Arial" w:cs="Arial"/>
                            <w:color w:val="000000"/>
                            <w:sz w:val="18"/>
                            <w:szCs w:val="18"/>
                            <w:lang w:eastAsia="en-IN"/>
                          </w:rPr>
                          <w:t>FieldStorage</w:t>
                        </w:r>
                        <w:proofErr w:type="spellEnd"/>
                        <w:r w:rsidRPr="007E154F">
                          <w:rPr>
                            <w:rFonts w:ascii="Arial" w:eastAsia="Times New Roman" w:hAnsi="Arial" w:cs="Arial"/>
                            <w:color w:val="000000"/>
                            <w:sz w:val="18"/>
                            <w:szCs w:val="18"/>
                            <w:lang w:eastAsia="en-IN"/>
                          </w:rPr>
                          <w:t xml:space="preserve"> class.................</w:t>
                        </w:r>
                        <w:r w:rsidRPr="007E154F">
                          <w:rPr>
                            <w:rFonts w:ascii="Arial" w:eastAsia="Times New Roman" w:hAnsi="Arial" w:cs="Arial"/>
                            <w:color w:val="000000"/>
                            <w:sz w:val="18"/>
                            <w:szCs w:val="18"/>
                            <w:lang w:eastAsia="en-IN"/>
                          </w:rPr>
                          <w:br/>
                        </w:r>
                        <w:hyperlink r:id="rId56"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25.</w:t>
                        </w:r>
                        <w:hyperlink r:id="rId57" w:tooltip="Python interview questions" w:history="1">
                          <w:r w:rsidRPr="007E154F">
                            <w:rPr>
                              <w:rFonts w:ascii="Arial" w:eastAsia="Times New Roman" w:hAnsi="Arial" w:cs="Arial"/>
                              <w:b/>
                              <w:bCs/>
                              <w:color w:val="006699"/>
                              <w:sz w:val="18"/>
                              <w:u w:val="single"/>
                              <w:lang w:eastAsia="en-IN"/>
                            </w:rPr>
                            <w:t>Describe</w:t>
                          </w:r>
                          <w:proofErr w:type="spellEnd"/>
                          <w:r w:rsidRPr="007E154F">
                            <w:rPr>
                              <w:rFonts w:ascii="Arial" w:eastAsia="Times New Roman" w:hAnsi="Arial" w:cs="Arial"/>
                              <w:b/>
                              <w:bCs/>
                              <w:color w:val="006699"/>
                              <w:sz w:val="18"/>
                              <w:u w:val="single"/>
                              <w:lang w:eastAsia="en-IN"/>
                            </w:rPr>
                            <w:t xml:space="preserve"> how to implement Cookies for Web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A cookie is an arbitrary string of characters that uniquely identify a session. Each cookie is specific to one Web site and one user................</w:t>
                        </w:r>
                        <w:r w:rsidRPr="007E154F">
                          <w:rPr>
                            <w:rFonts w:ascii="Arial" w:eastAsia="Times New Roman" w:hAnsi="Arial" w:cs="Arial"/>
                            <w:color w:val="000000"/>
                            <w:sz w:val="18"/>
                            <w:szCs w:val="18"/>
                            <w:lang w:eastAsia="en-IN"/>
                          </w:rPr>
                          <w:br/>
                        </w:r>
                        <w:hyperlink r:id="rId58"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26.</w:t>
                        </w:r>
                        <w:hyperlink r:id="rId59" w:tooltip="Python interview questions" w:history="1">
                          <w:r w:rsidRPr="007E154F">
                            <w:rPr>
                              <w:rFonts w:ascii="Arial" w:eastAsia="Times New Roman" w:hAnsi="Arial" w:cs="Arial"/>
                              <w:b/>
                              <w:bCs/>
                              <w:color w:val="006699"/>
                              <w:sz w:val="18"/>
                              <w:u w:val="single"/>
                              <w:lang w:eastAsia="en-IN"/>
                            </w:rPr>
                            <w:t>Describe</w:t>
                          </w:r>
                          <w:proofErr w:type="spellEnd"/>
                          <w:r w:rsidRPr="007E154F">
                            <w:rPr>
                              <w:rFonts w:ascii="Arial" w:eastAsia="Times New Roman" w:hAnsi="Arial" w:cs="Arial"/>
                              <w:b/>
                              <w:bCs/>
                              <w:color w:val="006699"/>
                              <w:sz w:val="18"/>
                              <w:u w:val="single"/>
                              <w:lang w:eastAsia="en-IN"/>
                            </w:rPr>
                            <w:t xml:space="preserve"> how to use Sessions for Web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Sessions are the server side version of cookies. While a cookie preserves state at the client side, sessions preserves state at server side..............</w:t>
                        </w:r>
                        <w:r w:rsidRPr="007E154F">
                          <w:rPr>
                            <w:rFonts w:ascii="Arial" w:eastAsia="Times New Roman" w:hAnsi="Arial" w:cs="Arial"/>
                            <w:color w:val="000000"/>
                            <w:sz w:val="18"/>
                            <w:szCs w:val="18"/>
                            <w:lang w:eastAsia="en-IN"/>
                          </w:rPr>
                          <w:br/>
                        </w:r>
                        <w:hyperlink r:id="rId60"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27.</w:t>
                        </w:r>
                        <w:hyperlink r:id="rId61" w:tooltip="Python interview questions" w:history="1">
                          <w:r w:rsidRPr="007E154F">
                            <w:rPr>
                              <w:rFonts w:ascii="Arial" w:eastAsia="Times New Roman" w:hAnsi="Arial" w:cs="Arial"/>
                              <w:b/>
                              <w:bCs/>
                              <w:color w:val="006699"/>
                              <w:sz w:val="18"/>
                              <w:u w:val="single"/>
                              <w:lang w:eastAsia="en-IN"/>
                            </w:rPr>
                            <w:t>Describe</w:t>
                          </w:r>
                          <w:proofErr w:type="spellEnd"/>
                          <w:r w:rsidRPr="007E154F">
                            <w:rPr>
                              <w:rFonts w:ascii="Arial" w:eastAsia="Times New Roman" w:hAnsi="Arial" w:cs="Arial"/>
                              <w:b/>
                              <w:bCs/>
                              <w:color w:val="006699"/>
                              <w:sz w:val="18"/>
                              <w:u w:val="single"/>
                              <w:lang w:eastAsia="en-IN"/>
                            </w:rPr>
                            <w:t xml:space="preserve"> how exceptions are handled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Errors detected during execution of program are called</w:t>
                        </w:r>
                        <w:r w:rsidRPr="007E154F">
                          <w:rPr>
                            <w:rFonts w:ascii="Arial" w:eastAsia="Times New Roman" w:hAnsi="Arial" w:cs="Arial"/>
                            <w:color w:val="000000"/>
                            <w:sz w:val="18"/>
                            <w:lang w:eastAsia="en-IN"/>
                          </w:rPr>
                          <w:t> </w:t>
                        </w:r>
                        <w:r w:rsidRPr="007E154F">
                          <w:rPr>
                            <w:rFonts w:ascii="Arial" w:eastAsia="Times New Roman" w:hAnsi="Arial" w:cs="Arial"/>
                            <w:b/>
                            <w:bCs/>
                            <w:color w:val="000000"/>
                            <w:sz w:val="18"/>
                            <w:lang w:eastAsia="en-IN"/>
                          </w:rPr>
                          <w:t>exceptions</w:t>
                        </w:r>
                        <w:r w:rsidRPr="007E154F">
                          <w:rPr>
                            <w:rFonts w:ascii="Arial" w:eastAsia="Times New Roman" w:hAnsi="Arial" w:cs="Arial"/>
                            <w:color w:val="000000"/>
                            <w:sz w:val="18"/>
                            <w:szCs w:val="18"/>
                            <w:lang w:eastAsia="en-IN"/>
                          </w:rPr>
                          <w:t>. Exceptions can be handled using the try..except statement. We basically put our usual statements within the try-block and put all our error handlers in the except-block...............</w:t>
                        </w:r>
                        <w:r w:rsidRPr="007E154F">
                          <w:rPr>
                            <w:rFonts w:ascii="Arial" w:eastAsia="Times New Roman" w:hAnsi="Arial" w:cs="Arial"/>
                            <w:color w:val="000000"/>
                            <w:sz w:val="18"/>
                            <w:szCs w:val="18"/>
                            <w:lang w:eastAsia="en-IN"/>
                          </w:rPr>
                          <w:br/>
                        </w:r>
                        <w:hyperlink r:id="rId62"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28.</w:t>
                        </w:r>
                        <w:hyperlink r:id="rId63" w:tooltip="Python interview questions" w:history="1">
                          <w:r w:rsidRPr="007E154F">
                            <w:rPr>
                              <w:rFonts w:ascii="Arial" w:eastAsia="Times New Roman" w:hAnsi="Arial" w:cs="Arial"/>
                              <w:b/>
                              <w:bCs/>
                              <w:color w:val="006699"/>
                              <w:sz w:val="18"/>
                              <w:u w:val="single"/>
                              <w:lang w:eastAsia="en-IN"/>
                            </w:rPr>
                            <w:t>What</w:t>
                          </w:r>
                          <w:proofErr w:type="spellEnd"/>
                          <w:r w:rsidRPr="007E154F">
                            <w:rPr>
                              <w:rFonts w:ascii="Arial" w:eastAsia="Times New Roman" w:hAnsi="Arial" w:cs="Arial"/>
                              <w:b/>
                              <w:bCs/>
                              <w:color w:val="006699"/>
                              <w:sz w:val="18"/>
                              <w:u w:val="single"/>
                              <w:lang w:eastAsia="en-IN"/>
                            </w:rPr>
                            <w:t xml:space="preserve"> is used to create Unicode string in Python?</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 xml:space="preserve">Unicode is a system to represent characters from all the world's different languages. Two methods can be used </w:t>
                        </w:r>
                        <w:r w:rsidRPr="007E154F">
                          <w:rPr>
                            <w:rFonts w:ascii="Arial" w:eastAsia="Times New Roman" w:hAnsi="Arial" w:cs="Arial"/>
                            <w:color w:val="000000"/>
                            <w:sz w:val="18"/>
                            <w:szCs w:val="18"/>
                            <w:lang w:eastAsia="en-IN"/>
                          </w:rPr>
                          <w:lastRenderedPageBreak/>
                          <w:t xml:space="preserve">to create </w:t>
                        </w:r>
                        <w:proofErr w:type="spellStart"/>
                        <w:r w:rsidRPr="007E154F">
                          <w:rPr>
                            <w:rFonts w:ascii="Arial" w:eastAsia="Times New Roman" w:hAnsi="Arial" w:cs="Arial"/>
                            <w:color w:val="000000"/>
                            <w:sz w:val="18"/>
                            <w:szCs w:val="18"/>
                            <w:lang w:eastAsia="en-IN"/>
                          </w:rPr>
                          <w:t>unicode</w:t>
                        </w:r>
                        <w:proofErr w:type="spellEnd"/>
                        <w:r w:rsidRPr="007E154F">
                          <w:rPr>
                            <w:rFonts w:ascii="Arial" w:eastAsia="Times New Roman" w:hAnsi="Arial" w:cs="Arial"/>
                            <w:color w:val="000000"/>
                            <w:sz w:val="18"/>
                            <w:szCs w:val="18"/>
                            <w:lang w:eastAsia="en-IN"/>
                          </w:rPr>
                          <w:t xml:space="preserve"> string:.................</w:t>
                        </w:r>
                        <w:r w:rsidRPr="007E154F">
                          <w:rPr>
                            <w:rFonts w:ascii="Arial" w:eastAsia="Times New Roman" w:hAnsi="Arial" w:cs="Arial"/>
                            <w:color w:val="000000"/>
                            <w:sz w:val="18"/>
                            <w:szCs w:val="18"/>
                            <w:lang w:eastAsia="en-IN"/>
                          </w:rPr>
                          <w:br/>
                        </w:r>
                        <w:hyperlink r:id="rId64" w:history="1">
                          <w:r w:rsidRPr="007E154F">
                            <w:rPr>
                              <w:rFonts w:ascii="Arial" w:eastAsia="Times New Roman" w:hAnsi="Arial" w:cs="Arial"/>
                              <w:b/>
                              <w:bCs/>
                              <w:color w:val="838383"/>
                              <w:sz w:val="17"/>
                              <w:u w:val="single"/>
                              <w:lang w:eastAsia="en-IN"/>
                            </w:rPr>
                            <w:t>Read answer</w:t>
                          </w:r>
                        </w:hyperlink>
                      </w:p>
                      <w:p w:rsidR="007E154F" w:rsidRPr="007E154F" w:rsidRDefault="007E154F" w:rsidP="007E154F">
                        <w:pPr>
                          <w:spacing w:before="100" w:beforeAutospacing="1" w:after="100" w:afterAutospacing="1" w:line="225" w:lineRule="atLeast"/>
                          <w:outlineLvl w:val="4"/>
                          <w:rPr>
                            <w:rFonts w:ascii="Arial" w:eastAsia="Times New Roman" w:hAnsi="Arial" w:cs="Arial"/>
                            <w:b/>
                            <w:bCs/>
                            <w:color w:val="484848"/>
                            <w:sz w:val="18"/>
                            <w:szCs w:val="18"/>
                            <w:lang w:eastAsia="en-IN"/>
                          </w:rPr>
                        </w:pPr>
                        <w:proofErr w:type="spellStart"/>
                        <w:r w:rsidRPr="007E154F">
                          <w:rPr>
                            <w:rFonts w:ascii="Arial" w:eastAsia="Times New Roman" w:hAnsi="Arial" w:cs="Arial"/>
                            <w:b/>
                            <w:bCs/>
                            <w:color w:val="484848"/>
                            <w:sz w:val="18"/>
                            <w:szCs w:val="18"/>
                            <w:lang w:eastAsia="en-IN"/>
                          </w:rPr>
                          <w:t>29.</w:t>
                        </w:r>
                        <w:hyperlink r:id="rId65" w:tooltip="Python interview questions" w:history="1">
                          <w:r w:rsidRPr="007E154F">
                            <w:rPr>
                              <w:rFonts w:ascii="Arial" w:eastAsia="Times New Roman" w:hAnsi="Arial" w:cs="Arial"/>
                              <w:b/>
                              <w:bCs/>
                              <w:color w:val="006699"/>
                              <w:sz w:val="18"/>
                              <w:u w:val="single"/>
                              <w:lang w:eastAsia="en-IN"/>
                            </w:rPr>
                            <w:t>When</w:t>
                          </w:r>
                          <w:proofErr w:type="spellEnd"/>
                          <w:r w:rsidRPr="007E154F">
                            <w:rPr>
                              <w:rFonts w:ascii="Arial" w:eastAsia="Times New Roman" w:hAnsi="Arial" w:cs="Arial"/>
                              <w:b/>
                              <w:bCs/>
                              <w:color w:val="006699"/>
                              <w:sz w:val="18"/>
                              <w:u w:val="single"/>
                              <w:lang w:eastAsia="en-IN"/>
                            </w:rPr>
                            <w:t xml:space="preserve"> to use list vs. </w:t>
                          </w:r>
                          <w:proofErr w:type="spellStart"/>
                          <w:r w:rsidRPr="007E154F">
                            <w:rPr>
                              <w:rFonts w:ascii="Arial" w:eastAsia="Times New Roman" w:hAnsi="Arial" w:cs="Arial"/>
                              <w:b/>
                              <w:bCs/>
                              <w:color w:val="006699"/>
                              <w:sz w:val="18"/>
                              <w:u w:val="single"/>
                              <w:lang w:eastAsia="en-IN"/>
                            </w:rPr>
                            <w:t>tuple</w:t>
                          </w:r>
                          <w:proofErr w:type="spellEnd"/>
                          <w:r w:rsidRPr="007E154F">
                            <w:rPr>
                              <w:rFonts w:ascii="Arial" w:eastAsia="Times New Roman" w:hAnsi="Arial" w:cs="Arial"/>
                              <w:b/>
                              <w:bCs/>
                              <w:color w:val="006699"/>
                              <w:sz w:val="18"/>
                              <w:u w:val="single"/>
                              <w:lang w:eastAsia="en-IN"/>
                            </w:rPr>
                            <w:t xml:space="preserve"> vs. dictionary vs. set?</w:t>
                          </w:r>
                        </w:hyperlink>
                      </w:p>
                      <w:p w:rsidR="007E154F" w:rsidRPr="007E154F" w:rsidRDefault="007E154F" w:rsidP="007E154F">
                        <w:pPr>
                          <w:spacing w:before="100" w:beforeAutospacing="1" w:after="100" w:afterAutospacing="1" w:line="225" w:lineRule="atLeast"/>
                          <w:rPr>
                            <w:rFonts w:ascii="Arial" w:eastAsia="Times New Roman" w:hAnsi="Arial" w:cs="Arial"/>
                            <w:color w:val="000000"/>
                            <w:sz w:val="18"/>
                            <w:szCs w:val="18"/>
                            <w:lang w:eastAsia="en-IN"/>
                          </w:rPr>
                        </w:pPr>
                        <w:r w:rsidRPr="007E154F">
                          <w:rPr>
                            <w:rFonts w:ascii="Arial" w:eastAsia="Times New Roman" w:hAnsi="Arial" w:cs="Arial"/>
                            <w:color w:val="000000"/>
                            <w:sz w:val="18"/>
                            <w:szCs w:val="18"/>
                            <w:lang w:eastAsia="en-IN"/>
                          </w:rPr>
                          <w:t>List is like array, it can be used to store homogeneous as well as heterogeneous data type (It can store same data type as well as different data type)............</w:t>
                        </w:r>
                        <w:r w:rsidRPr="007E154F">
                          <w:rPr>
                            <w:rFonts w:ascii="Arial" w:eastAsia="Times New Roman" w:hAnsi="Arial" w:cs="Arial"/>
                            <w:color w:val="000000"/>
                            <w:sz w:val="18"/>
                            <w:szCs w:val="18"/>
                            <w:lang w:eastAsia="en-IN"/>
                          </w:rPr>
                          <w:br/>
                        </w:r>
                        <w:hyperlink r:id="rId66" w:history="1">
                          <w:r w:rsidRPr="007E154F">
                            <w:rPr>
                              <w:rFonts w:ascii="Arial" w:eastAsia="Times New Roman" w:hAnsi="Arial" w:cs="Arial"/>
                              <w:b/>
                              <w:bCs/>
                              <w:color w:val="006699"/>
                              <w:sz w:val="17"/>
                              <w:u w:val="single"/>
                              <w:lang w:eastAsia="en-IN"/>
                            </w:rPr>
                            <w:t>Read answer</w:t>
                          </w:r>
                        </w:hyperlink>
                      </w:p>
                    </w:tc>
                  </w:tr>
                </w:tbl>
                <w:p w:rsidR="007E154F" w:rsidRPr="007E154F" w:rsidRDefault="007E154F" w:rsidP="007E154F">
                  <w:pPr>
                    <w:spacing w:after="0" w:line="240" w:lineRule="auto"/>
                    <w:rPr>
                      <w:rFonts w:ascii="Times New Roman" w:eastAsia="Times New Roman" w:hAnsi="Times New Roman" w:cs="Times New Roman"/>
                      <w:sz w:val="24"/>
                      <w:szCs w:val="24"/>
                      <w:lang w:eastAsia="en-IN"/>
                    </w:rPr>
                  </w:pPr>
                </w:p>
              </w:tc>
            </w:tr>
          </w:tbl>
          <w:p w:rsidR="007E154F" w:rsidRPr="007E154F" w:rsidRDefault="007E154F" w:rsidP="007E154F">
            <w:pPr>
              <w:spacing w:after="0" w:line="240" w:lineRule="auto"/>
              <w:rPr>
                <w:rFonts w:ascii="Times New Roman" w:eastAsia="Times New Roman" w:hAnsi="Times New Roman" w:cs="Times New Roman"/>
                <w:sz w:val="24"/>
                <w:szCs w:val="24"/>
                <w:lang w:eastAsia="en-IN"/>
              </w:rPr>
            </w:pPr>
          </w:p>
        </w:tc>
      </w:tr>
    </w:tbl>
    <w:p w:rsidR="00562945" w:rsidRDefault="00562945"/>
    <w:p w:rsidR="007E154F" w:rsidRDefault="007E154F" w:rsidP="007E154F">
      <w:pPr>
        <w:pStyle w:val="NormalWeb"/>
        <w:spacing w:before="0" w:beforeAutospacing="0" w:after="0" w:afterAutospacing="0" w:line="300" w:lineRule="atLeast"/>
        <w:textAlignment w:val="baseline"/>
        <w:rPr>
          <w:rFonts w:ascii="inherit" w:hAnsi="inherit"/>
          <w:color w:val="375362"/>
          <w:sz w:val="20"/>
          <w:szCs w:val="20"/>
        </w:rPr>
      </w:pPr>
      <w:r>
        <w:rPr>
          <w:rStyle w:val="Strong"/>
          <w:rFonts w:ascii="inherit" w:hAnsi="inherit"/>
          <w:color w:val="375362"/>
          <w:sz w:val="20"/>
          <w:szCs w:val="20"/>
          <w:bdr w:val="none" w:sz="0" w:space="0" w:color="auto" w:frame="1"/>
        </w:rPr>
        <w:t>Define self?</w:t>
      </w:r>
    </w:p>
    <w:p w:rsidR="007E154F" w:rsidRDefault="007E154F" w:rsidP="007E154F">
      <w:pPr>
        <w:pStyle w:val="NormalWeb"/>
        <w:spacing w:before="0" w:beforeAutospacing="0" w:after="0" w:afterAutospacing="0" w:line="300" w:lineRule="atLeast"/>
        <w:textAlignment w:val="baseline"/>
        <w:rPr>
          <w:rFonts w:ascii="inherit" w:hAnsi="inherit"/>
          <w:color w:val="375362"/>
          <w:sz w:val="20"/>
          <w:szCs w:val="20"/>
        </w:rPr>
      </w:pPr>
      <w:r>
        <w:rPr>
          <w:rStyle w:val="HTMLCode"/>
          <w:rFonts w:ascii="Consolas" w:hAnsi="Consolas" w:cs="Consolas"/>
          <w:color w:val="375362"/>
          <w:bdr w:val="none" w:sz="0" w:space="0" w:color="auto" w:frame="1"/>
        </w:rPr>
        <w:t>'self'</w:t>
      </w:r>
      <w:r>
        <w:rPr>
          <w:rStyle w:val="apple-converted-space"/>
          <w:rFonts w:ascii="inherit" w:hAnsi="inherit"/>
          <w:color w:val="375362"/>
          <w:sz w:val="20"/>
          <w:szCs w:val="20"/>
        </w:rPr>
        <w:t> </w:t>
      </w:r>
      <w:r>
        <w:rPr>
          <w:rFonts w:ascii="inherit" w:hAnsi="inherit"/>
          <w:color w:val="375362"/>
          <w:sz w:val="20"/>
          <w:szCs w:val="20"/>
        </w:rPr>
        <w:t>is a conventional name of method’s first argument. A method which is defined as</w:t>
      </w:r>
      <w:r>
        <w:rPr>
          <w:rStyle w:val="apple-converted-space"/>
          <w:rFonts w:ascii="inherit" w:hAnsi="inherit"/>
          <w:color w:val="375362"/>
          <w:sz w:val="20"/>
          <w:szCs w:val="20"/>
        </w:rPr>
        <w:t> </w:t>
      </w:r>
      <w:r>
        <w:rPr>
          <w:rStyle w:val="HTMLCode"/>
          <w:rFonts w:ascii="Consolas" w:hAnsi="Consolas" w:cs="Consolas"/>
          <w:color w:val="375362"/>
          <w:bdr w:val="none" w:sz="0" w:space="0" w:color="auto" w:frame="1"/>
        </w:rPr>
        <w:t>meth(self, x ,y ,z)</w:t>
      </w:r>
      <w:r>
        <w:rPr>
          <w:rStyle w:val="apple-converted-space"/>
          <w:rFonts w:ascii="inherit" w:hAnsi="inherit"/>
          <w:color w:val="375362"/>
          <w:sz w:val="20"/>
          <w:szCs w:val="20"/>
        </w:rPr>
        <w:t> </w:t>
      </w:r>
      <w:r>
        <w:rPr>
          <w:rFonts w:ascii="inherit" w:hAnsi="inherit"/>
          <w:color w:val="375362"/>
          <w:sz w:val="20"/>
          <w:szCs w:val="20"/>
        </w:rPr>
        <w:t xml:space="preserve">is called as </w:t>
      </w:r>
      <w:proofErr w:type="spellStart"/>
      <w:r>
        <w:rPr>
          <w:rFonts w:ascii="inherit" w:hAnsi="inherit"/>
          <w:color w:val="375362"/>
          <w:sz w:val="20"/>
          <w:szCs w:val="20"/>
        </w:rPr>
        <w:t>a.meth</w:t>
      </w:r>
      <w:proofErr w:type="spellEnd"/>
      <w:r>
        <w:rPr>
          <w:rFonts w:ascii="inherit" w:hAnsi="inherit"/>
          <w:color w:val="375362"/>
          <w:sz w:val="20"/>
          <w:szCs w:val="20"/>
        </w:rPr>
        <w:t>(x, y, z) for an instance of a class in which definition occurs and  is called as</w:t>
      </w:r>
      <w:r>
        <w:rPr>
          <w:rStyle w:val="apple-converted-space"/>
          <w:rFonts w:ascii="inherit" w:hAnsi="inherit"/>
          <w:color w:val="375362"/>
          <w:sz w:val="20"/>
          <w:szCs w:val="20"/>
        </w:rPr>
        <w:t> </w:t>
      </w:r>
      <w:r>
        <w:rPr>
          <w:rStyle w:val="HTMLCode"/>
          <w:rFonts w:ascii="Consolas" w:hAnsi="Consolas" w:cs="Consolas"/>
          <w:color w:val="375362"/>
          <w:bdr w:val="none" w:sz="0" w:space="0" w:color="auto" w:frame="1"/>
        </w:rPr>
        <w:t>meth(a, x ,y, z)</w:t>
      </w:r>
      <w:r>
        <w:rPr>
          <w:rFonts w:ascii="inherit" w:hAnsi="inherit"/>
          <w:color w:val="375362"/>
          <w:sz w:val="20"/>
          <w:szCs w:val="20"/>
        </w:rPr>
        <w:t>.</w:t>
      </w:r>
    </w:p>
    <w:p w:rsidR="007E154F" w:rsidRDefault="007E154F"/>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2. Name a module that is not included in python by default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hyperlink r:id="rId67" w:history="1">
        <w:r w:rsidRPr="007E154F">
          <w:rPr>
            <w:rFonts w:ascii="Georgia" w:eastAsia="Times New Roman" w:hAnsi="Georgia" w:cs="Times New Roman"/>
            <w:color w:val="CC6600"/>
            <w:sz w:val="20"/>
            <w:u w:val="single"/>
            <w:lang w:eastAsia="en-IN"/>
          </w:rPr>
          <w:t>mechanize</w:t>
        </w:r>
      </w:hyperlink>
      <w:r w:rsidRPr="007E154F">
        <w:rPr>
          <w:rFonts w:ascii="Georgia" w:eastAsia="Times New Roman" w:hAnsi="Georgia" w:cs="Times New Roman"/>
          <w:color w:val="000000"/>
          <w:sz w:val="20"/>
          <w:szCs w:val="20"/>
          <w:lang w:eastAsia="en-IN"/>
        </w:rPr>
        <w:br/>
      </w:r>
      <w:hyperlink r:id="rId68" w:history="1">
        <w:proofErr w:type="spellStart"/>
        <w:r w:rsidRPr="007E154F">
          <w:rPr>
            <w:rFonts w:ascii="Georgia" w:eastAsia="Times New Roman" w:hAnsi="Georgia" w:cs="Times New Roman"/>
            <w:color w:val="CC6600"/>
            <w:sz w:val="20"/>
            <w:u w:val="single"/>
            <w:lang w:eastAsia="en-IN"/>
          </w:rPr>
          <w:t>django</w:t>
        </w:r>
        <w:proofErr w:type="spellEnd"/>
      </w:hyperlink>
      <w:r w:rsidRPr="007E154F">
        <w:rPr>
          <w:rFonts w:ascii="Georgia" w:eastAsia="Times New Roman" w:hAnsi="Georgia" w:cs="Times New Roman"/>
          <w:color w:val="000000"/>
          <w:sz w:val="20"/>
          <w:szCs w:val="20"/>
          <w:lang w:eastAsia="en-IN"/>
        </w:rPr>
        <w:br/>
      </w:r>
      <w:hyperlink r:id="rId69" w:history="1">
        <w:proofErr w:type="spellStart"/>
        <w:r w:rsidRPr="007E154F">
          <w:rPr>
            <w:rFonts w:ascii="Georgia" w:eastAsia="Times New Roman" w:hAnsi="Georgia" w:cs="Times New Roman"/>
            <w:color w:val="CC6600"/>
            <w:sz w:val="20"/>
            <w:u w:val="single"/>
            <w:lang w:eastAsia="en-IN"/>
          </w:rPr>
          <w:t>gtk</w:t>
        </w:r>
        <w:proofErr w:type="spellEnd"/>
      </w:hyperlink>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A lot of other can be found at</w:t>
      </w:r>
      <w:r w:rsidRPr="007E154F">
        <w:rPr>
          <w:rFonts w:ascii="Georgia" w:eastAsia="Times New Roman" w:hAnsi="Georgia" w:cs="Times New Roman"/>
          <w:color w:val="000000"/>
          <w:sz w:val="20"/>
          <w:lang w:eastAsia="en-IN"/>
        </w:rPr>
        <w:t> </w:t>
      </w:r>
      <w:hyperlink r:id="rId70" w:history="1">
        <w:proofErr w:type="spellStart"/>
        <w:r w:rsidRPr="007E154F">
          <w:rPr>
            <w:rFonts w:ascii="Georgia" w:eastAsia="Times New Roman" w:hAnsi="Georgia" w:cs="Times New Roman"/>
            <w:color w:val="CC6600"/>
            <w:sz w:val="20"/>
            <w:u w:val="single"/>
            <w:lang w:eastAsia="en-IN"/>
          </w:rPr>
          <w:t>pypi</w:t>
        </w:r>
        <w:proofErr w:type="spellEnd"/>
      </w:hyperlink>
      <w:r w:rsidRPr="007E154F">
        <w:rPr>
          <w:rFonts w:ascii="Georgia" w:eastAsia="Times New Roman" w:hAnsi="Georgia" w:cs="Times New Roman"/>
          <w:color w:val="000000"/>
          <w:sz w:val="20"/>
          <w:szCs w:val="20"/>
          <w:lang w:eastAsia="en-IN"/>
        </w:rPr>
        <w: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3. What is __</w:t>
      </w:r>
      <w:proofErr w:type="spellStart"/>
      <w:r w:rsidRPr="007E154F">
        <w:rPr>
          <w:rFonts w:ascii="Georgia" w:eastAsia="Times New Roman" w:hAnsi="Georgia" w:cs="Times New Roman"/>
          <w:color w:val="000000"/>
          <w:sz w:val="20"/>
          <w:szCs w:val="20"/>
          <w:lang w:eastAsia="en-IN"/>
        </w:rPr>
        <w:t>init__.py</w:t>
      </w:r>
      <w:proofErr w:type="spellEnd"/>
      <w:r w:rsidRPr="007E154F">
        <w:rPr>
          <w:rFonts w:ascii="Georgia" w:eastAsia="Times New Roman" w:hAnsi="Georgia" w:cs="Times New Roman"/>
          <w:color w:val="000000"/>
          <w:sz w:val="20"/>
          <w:szCs w:val="20"/>
          <w:lang w:eastAsia="en-IN"/>
        </w:rPr>
        <w:t xml:space="preserve"> used for?</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It declares that the given directory is a</w:t>
      </w:r>
      <w:r w:rsidRPr="007E154F">
        <w:rPr>
          <w:rFonts w:ascii="Georgia" w:eastAsia="Times New Roman" w:hAnsi="Georgia" w:cs="Times New Roman"/>
          <w:color w:val="000000"/>
          <w:sz w:val="20"/>
          <w:lang w:eastAsia="en-IN"/>
        </w:rPr>
        <w:t> </w:t>
      </w:r>
      <w:del w:id="0" w:author="Unknown">
        <w:r w:rsidRPr="007E154F">
          <w:rPr>
            <w:rFonts w:ascii="Georgia" w:eastAsia="Times New Roman" w:hAnsi="Georgia" w:cs="Times New Roman"/>
            <w:color w:val="000000"/>
            <w:sz w:val="20"/>
            <w:szCs w:val="20"/>
            <w:lang w:eastAsia="en-IN"/>
          </w:rPr>
          <w:delText>module</w:delText>
        </w:r>
      </w:del>
      <w:r w:rsidRPr="007E154F">
        <w:rPr>
          <w:rFonts w:ascii="Georgia" w:eastAsia="Times New Roman" w:hAnsi="Georgia" w:cs="Times New Roman"/>
          <w:color w:val="000000"/>
          <w:sz w:val="20"/>
          <w:lang w:eastAsia="en-IN"/>
        </w:rPr>
        <w:t> </w:t>
      </w:r>
      <w:r w:rsidRPr="007E154F">
        <w:rPr>
          <w:rFonts w:ascii="Georgia" w:eastAsia="Times New Roman" w:hAnsi="Georgia" w:cs="Times New Roman"/>
          <w:color w:val="000000"/>
          <w:sz w:val="20"/>
          <w:szCs w:val="20"/>
          <w:lang w:eastAsia="en-IN"/>
        </w:rPr>
        <w:t>package. #</w:t>
      </w:r>
      <w:hyperlink r:id="rId71" w:anchor="packages" w:tooltip="Docs" w:history="1">
        <w:r w:rsidRPr="007E154F">
          <w:rPr>
            <w:rFonts w:ascii="Georgia" w:eastAsia="Times New Roman" w:hAnsi="Georgia" w:cs="Times New Roman"/>
            <w:color w:val="CC6600"/>
            <w:sz w:val="20"/>
            <w:u w:val="single"/>
            <w:lang w:eastAsia="en-IN"/>
          </w:rPr>
          <w:t>Python Docs</w:t>
        </w:r>
      </w:hyperlink>
      <w:r w:rsidRPr="007E154F">
        <w:rPr>
          <w:rFonts w:ascii="Georgia" w:eastAsia="Times New Roman" w:hAnsi="Georgia" w:cs="Times New Roman"/>
          <w:color w:val="000000"/>
          <w:sz w:val="20"/>
          <w:szCs w:val="20"/>
          <w:lang w:eastAsia="en-IN"/>
        </w:rPr>
        <w:t>(From</w:t>
      </w:r>
      <w:r w:rsidRPr="007E154F">
        <w:rPr>
          <w:rFonts w:ascii="Georgia" w:eastAsia="Times New Roman" w:hAnsi="Georgia" w:cs="Times New Roman"/>
          <w:color w:val="000000"/>
          <w:sz w:val="20"/>
          <w:lang w:eastAsia="en-IN"/>
        </w:rPr>
        <w:t> </w:t>
      </w:r>
      <w:hyperlink r:id="rId72" w:history="1">
        <w:proofErr w:type="spellStart"/>
        <w:r w:rsidRPr="007E154F">
          <w:rPr>
            <w:rFonts w:ascii="Georgia" w:eastAsia="Times New Roman" w:hAnsi="Georgia" w:cs="Times New Roman"/>
            <w:color w:val="CC6600"/>
            <w:sz w:val="20"/>
            <w:u w:val="single"/>
            <w:lang w:eastAsia="en-IN"/>
          </w:rPr>
          <w:t>Endophage</w:t>
        </w:r>
      </w:hyperlink>
      <w:r w:rsidRPr="007E154F">
        <w:rPr>
          <w:rFonts w:ascii="Georgia" w:eastAsia="Times New Roman" w:hAnsi="Georgia" w:cs="Times New Roman"/>
          <w:color w:val="000000"/>
          <w:sz w:val="20"/>
          <w:szCs w:val="20"/>
          <w:lang w:eastAsia="en-IN"/>
        </w:rPr>
        <w:t>‘s</w:t>
      </w:r>
      <w:proofErr w:type="spellEnd"/>
      <w:r w:rsidRPr="007E154F">
        <w:rPr>
          <w:rFonts w:ascii="Georgia" w:eastAsia="Times New Roman" w:hAnsi="Georgia" w:cs="Times New Roman"/>
          <w:color w:val="000000"/>
          <w:sz w:val="20"/>
          <w:szCs w:val="20"/>
          <w:lang w:eastAsia="en-IN"/>
        </w:rPr>
        <w:t xml:space="preserve"> comment)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4. When is pass used for?</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 xml:space="preserve">pass does nothing. It is used for completing the code where we need something. For </w:t>
      </w:r>
      <w:proofErr w:type="spellStart"/>
      <w:r w:rsidRPr="007E154F">
        <w:rPr>
          <w:rFonts w:ascii="Georgia" w:eastAsia="Times New Roman" w:hAnsi="Georgia" w:cs="Times New Roman"/>
          <w:color w:val="000000"/>
          <w:sz w:val="20"/>
          <w:szCs w:val="20"/>
          <w:lang w:eastAsia="en-IN"/>
        </w:rPr>
        <w:t>eg</w:t>
      </w:r>
      <w:proofErr w:type="spellEnd"/>
      <w:r w:rsidRPr="007E154F">
        <w:rPr>
          <w:rFonts w:ascii="Georgia" w:eastAsia="Times New Roman" w:hAnsi="Georgia" w:cs="Times New Roman"/>
          <w:color w:val="000000"/>
          <w:sz w:val="20"/>
          <w:szCs w:val="20"/>
          <w:lang w:eastAsia="en-IN"/>
        </w:rPr>
        <w:t>:</w:t>
      </w:r>
    </w:p>
    <w:tbl>
      <w:tblPr>
        <w:tblW w:w="6750" w:type="dxa"/>
        <w:tblCellSpacing w:w="0" w:type="dxa"/>
        <w:tblCellMar>
          <w:left w:w="0" w:type="dxa"/>
          <w:right w:w="0" w:type="dxa"/>
        </w:tblCellMar>
        <w:tblLook w:val="04A0"/>
      </w:tblPr>
      <w:tblGrid>
        <w:gridCol w:w="360"/>
        <w:gridCol w:w="6390"/>
      </w:tblGrid>
      <w:tr w:rsidR="007E154F" w:rsidRPr="007E154F" w:rsidTr="007E154F">
        <w:trPr>
          <w:tblCellSpacing w:w="0" w:type="dxa"/>
        </w:trPr>
        <w:tc>
          <w:tcPr>
            <w:tcW w:w="0" w:type="auto"/>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1</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2</w:t>
            </w:r>
          </w:p>
        </w:tc>
        <w:tc>
          <w:tcPr>
            <w:tcW w:w="6390" w:type="dxa"/>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class</w:t>
            </w:r>
            <w:r w:rsidRPr="007E154F">
              <w:rPr>
                <w:rFonts w:ascii="Times New Roman" w:eastAsia="Times New Roman" w:hAnsi="Times New Roman" w:cs="Times New Roman"/>
                <w:sz w:val="24"/>
                <w:szCs w:val="24"/>
                <w:lang w:eastAsia="en-IN"/>
              </w:rPr>
              <w:t xml:space="preserve"> </w:t>
            </w:r>
            <w:proofErr w:type="spellStart"/>
            <w:r w:rsidRPr="007E154F">
              <w:rPr>
                <w:rFonts w:ascii="Courier New" w:eastAsia="Times New Roman" w:hAnsi="Courier New" w:cs="Courier New"/>
                <w:sz w:val="26"/>
                <w:lang w:eastAsia="en-IN"/>
              </w:rPr>
              <w:t>abc</w:t>
            </w:r>
            <w:proofErr w:type="spellEnd"/>
            <w:r w:rsidRPr="007E154F">
              <w:rPr>
                <w:rFonts w:ascii="Courier New" w:eastAsia="Times New Roman" w:hAnsi="Courier New" w:cs="Courier New"/>
                <w:sz w:val="26"/>
                <w:lang w:eastAsia="en-IN"/>
              </w:rPr>
              <w:t>():</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    pass</w:t>
            </w:r>
          </w:p>
        </w:tc>
      </w:tr>
    </w:tbl>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 xml:space="preserve">5. What is a </w:t>
      </w:r>
      <w:proofErr w:type="spellStart"/>
      <w:r w:rsidRPr="007E154F">
        <w:rPr>
          <w:rFonts w:ascii="Georgia" w:eastAsia="Times New Roman" w:hAnsi="Georgia" w:cs="Times New Roman"/>
          <w:color w:val="000000"/>
          <w:sz w:val="20"/>
          <w:szCs w:val="20"/>
          <w:lang w:eastAsia="en-IN"/>
        </w:rPr>
        <w:t>docstring</w:t>
      </w:r>
      <w:proofErr w:type="spellEnd"/>
      <w:r w:rsidRPr="007E154F">
        <w:rPr>
          <w:rFonts w:ascii="Georgia" w:eastAsia="Times New Roman" w:hAnsi="Georgia" w:cs="Times New Roman"/>
          <w:color w:val="000000"/>
          <w:sz w:val="20"/>
          <w:szCs w:val="20"/>
          <w:lang w:eastAsia="en-IN"/>
        </w:rPr>
        <w: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hyperlink r:id="rId73" w:tooltip="PEP 257" w:history="1">
        <w:proofErr w:type="spellStart"/>
        <w:r w:rsidRPr="007E154F">
          <w:rPr>
            <w:rFonts w:ascii="Georgia" w:eastAsia="Times New Roman" w:hAnsi="Georgia" w:cs="Times New Roman"/>
            <w:color w:val="CC6600"/>
            <w:sz w:val="20"/>
            <w:u w:val="single"/>
            <w:lang w:eastAsia="en-IN"/>
          </w:rPr>
          <w:t>docstring</w:t>
        </w:r>
        <w:proofErr w:type="spellEnd"/>
      </w:hyperlink>
      <w:r w:rsidRPr="007E154F">
        <w:rPr>
          <w:rFonts w:ascii="Georgia" w:eastAsia="Times New Roman" w:hAnsi="Georgia" w:cs="Times New Roman"/>
          <w:color w:val="000000"/>
          <w:sz w:val="20"/>
          <w:lang w:eastAsia="en-IN"/>
        </w:rPr>
        <w:t> </w:t>
      </w:r>
      <w:r w:rsidRPr="007E154F">
        <w:rPr>
          <w:rFonts w:ascii="Georgia" w:eastAsia="Times New Roman" w:hAnsi="Georgia" w:cs="Times New Roman"/>
          <w:color w:val="000000"/>
          <w:sz w:val="20"/>
          <w:szCs w:val="20"/>
          <w:lang w:eastAsia="en-IN"/>
        </w:rPr>
        <w:t>is the documentation string for a function. It can be accessed by</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proofErr w:type="spellStart"/>
      <w:r w:rsidRPr="007E154F">
        <w:rPr>
          <w:rFonts w:ascii="Georgia" w:eastAsia="Times New Roman" w:hAnsi="Georgia" w:cs="Times New Roman"/>
          <w:color w:val="000000"/>
          <w:sz w:val="20"/>
          <w:szCs w:val="20"/>
          <w:lang w:eastAsia="en-IN"/>
        </w:rPr>
        <w:t>function_name.__doc</w:t>
      </w:r>
      <w:proofErr w:type="spellEnd"/>
      <w:r w:rsidRPr="007E154F">
        <w:rPr>
          <w:rFonts w:ascii="Georgia" w:eastAsia="Times New Roman" w:hAnsi="Georgia" w:cs="Times New Roman"/>
          <w:color w:val="000000"/>
          <w:sz w:val="20"/>
          <w:szCs w:val="20"/>
          <w:lang w:eastAsia="en-IN"/>
        </w:rPr>
        <w:t>__</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it is declared as:</w:t>
      </w:r>
    </w:p>
    <w:tbl>
      <w:tblPr>
        <w:tblW w:w="6750" w:type="dxa"/>
        <w:tblCellSpacing w:w="0" w:type="dxa"/>
        <w:tblCellMar>
          <w:left w:w="0" w:type="dxa"/>
          <w:right w:w="0" w:type="dxa"/>
        </w:tblCellMar>
        <w:tblLook w:val="04A0"/>
      </w:tblPr>
      <w:tblGrid>
        <w:gridCol w:w="360"/>
        <w:gridCol w:w="6390"/>
      </w:tblGrid>
      <w:tr w:rsidR="007E154F" w:rsidRPr="007E154F" w:rsidTr="007E154F">
        <w:trPr>
          <w:tblCellSpacing w:w="0" w:type="dxa"/>
        </w:trPr>
        <w:tc>
          <w:tcPr>
            <w:tcW w:w="0" w:type="auto"/>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1</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2</w:t>
            </w:r>
          </w:p>
        </w:tc>
        <w:tc>
          <w:tcPr>
            <w:tcW w:w="6390" w:type="dxa"/>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def</w:t>
            </w:r>
            <w:r w:rsidRPr="007E154F">
              <w:rPr>
                <w:rFonts w:ascii="Times New Roman" w:eastAsia="Times New Roman" w:hAnsi="Times New Roman" w:cs="Times New Roman"/>
                <w:sz w:val="24"/>
                <w:szCs w:val="24"/>
                <w:lang w:eastAsia="en-IN"/>
              </w:rPr>
              <w:t xml:space="preserve"> </w:t>
            </w:r>
            <w:proofErr w:type="spellStart"/>
            <w:r w:rsidRPr="007E154F">
              <w:rPr>
                <w:rFonts w:ascii="Courier New" w:eastAsia="Times New Roman" w:hAnsi="Courier New" w:cs="Courier New"/>
                <w:sz w:val="26"/>
                <w:lang w:eastAsia="en-IN"/>
              </w:rPr>
              <w:t>function_name</w:t>
            </w:r>
            <w:proofErr w:type="spellEnd"/>
            <w:r w:rsidRPr="007E154F">
              <w:rPr>
                <w:rFonts w:ascii="Courier New" w:eastAsia="Times New Roman" w:hAnsi="Courier New" w:cs="Courier New"/>
                <w:sz w:val="26"/>
                <w:lang w:eastAsia="en-IN"/>
              </w:rPr>
              <w:t>():</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 xml:space="preserve">"""your </w:t>
            </w:r>
            <w:proofErr w:type="spellStart"/>
            <w:r w:rsidRPr="007E154F">
              <w:rPr>
                <w:rFonts w:ascii="Courier New" w:eastAsia="Times New Roman" w:hAnsi="Courier New" w:cs="Courier New"/>
                <w:sz w:val="26"/>
                <w:lang w:eastAsia="en-IN"/>
              </w:rPr>
              <w:t>docstring</w:t>
            </w:r>
            <w:proofErr w:type="spellEnd"/>
            <w:r w:rsidRPr="007E154F">
              <w:rPr>
                <w:rFonts w:ascii="Courier New" w:eastAsia="Times New Roman" w:hAnsi="Courier New" w:cs="Courier New"/>
                <w:sz w:val="26"/>
                <w:lang w:eastAsia="en-IN"/>
              </w:rPr>
              <w:t>"""</w:t>
            </w:r>
          </w:p>
        </w:tc>
      </w:tr>
    </w:tbl>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 xml:space="preserve">Writing documentation for your </w:t>
      </w:r>
      <w:proofErr w:type="spellStart"/>
      <w:r w:rsidRPr="007E154F">
        <w:rPr>
          <w:rFonts w:ascii="Georgia" w:eastAsia="Times New Roman" w:hAnsi="Georgia" w:cs="Times New Roman"/>
          <w:color w:val="000000"/>
          <w:sz w:val="20"/>
          <w:szCs w:val="20"/>
          <w:lang w:eastAsia="en-IN"/>
        </w:rPr>
        <w:t>progams</w:t>
      </w:r>
      <w:proofErr w:type="spellEnd"/>
      <w:r w:rsidRPr="007E154F">
        <w:rPr>
          <w:rFonts w:ascii="Georgia" w:eastAsia="Times New Roman" w:hAnsi="Georgia" w:cs="Times New Roman"/>
          <w:color w:val="000000"/>
          <w:sz w:val="20"/>
          <w:szCs w:val="20"/>
          <w:lang w:eastAsia="en-IN"/>
        </w:rPr>
        <w:t xml:space="preserve"> is a good habit and makes the code more understandable and reusable.</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6. What is</w:t>
      </w:r>
      <w:r w:rsidRPr="007E154F">
        <w:rPr>
          <w:rFonts w:ascii="Georgia" w:eastAsia="Times New Roman" w:hAnsi="Georgia" w:cs="Times New Roman"/>
          <w:color w:val="000000"/>
          <w:sz w:val="20"/>
          <w:lang w:eastAsia="en-IN"/>
        </w:rPr>
        <w:t> </w:t>
      </w:r>
      <w:hyperlink r:id="rId74" w:tooltip="Python Docs" w:history="1">
        <w:r w:rsidRPr="007E154F">
          <w:rPr>
            <w:rFonts w:ascii="Georgia" w:eastAsia="Times New Roman" w:hAnsi="Georgia" w:cs="Times New Roman"/>
            <w:color w:val="CC6600"/>
            <w:sz w:val="20"/>
            <w:u w:val="single"/>
            <w:lang w:eastAsia="en-IN"/>
          </w:rPr>
          <w:t>list comprehension</w:t>
        </w:r>
      </w:hyperlink>
      <w:r w:rsidRPr="007E154F">
        <w:rPr>
          <w:rFonts w:ascii="Georgia" w:eastAsia="Times New Roman" w:hAnsi="Georgia" w:cs="Times New Roman"/>
          <w:color w:val="000000"/>
          <w:sz w:val="20"/>
          <w:szCs w:val="20"/>
          <w:lang w:eastAsia="en-IN"/>
        </w:rPr>
        <w: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lastRenderedPageBreak/>
        <w:t xml:space="preserve">Creating a list by doing some operation over data that can be accessed using an </w:t>
      </w:r>
      <w:proofErr w:type="spellStart"/>
      <w:r w:rsidRPr="007E154F">
        <w:rPr>
          <w:rFonts w:ascii="Georgia" w:eastAsia="Times New Roman" w:hAnsi="Georgia" w:cs="Times New Roman"/>
          <w:color w:val="000000"/>
          <w:sz w:val="20"/>
          <w:szCs w:val="20"/>
          <w:lang w:eastAsia="en-IN"/>
        </w:rPr>
        <w:t>iterator</w:t>
      </w:r>
      <w:proofErr w:type="spellEnd"/>
      <w:r w:rsidRPr="007E154F">
        <w:rPr>
          <w:rFonts w:ascii="Georgia" w:eastAsia="Times New Roman" w:hAnsi="Georgia" w:cs="Times New Roman"/>
          <w:color w:val="000000"/>
          <w:sz w:val="20"/>
          <w:szCs w:val="20"/>
          <w:lang w:eastAsia="en-IN"/>
        </w:rPr>
        <w:t xml:space="preserve">. For </w:t>
      </w:r>
      <w:proofErr w:type="spellStart"/>
      <w:r w:rsidRPr="007E154F">
        <w:rPr>
          <w:rFonts w:ascii="Georgia" w:eastAsia="Times New Roman" w:hAnsi="Georgia" w:cs="Times New Roman"/>
          <w:color w:val="000000"/>
          <w:sz w:val="20"/>
          <w:szCs w:val="20"/>
          <w:lang w:eastAsia="en-IN"/>
        </w:rPr>
        <w:t>eg</w:t>
      </w:r>
      <w:proofErr w:type="spellEnd"/>
      <w:r w:rsidRPr="007E154F">
        <w:rPr>
          <w:rFonts w:ascii="Georgia" w:eastAsia="Times New Roman" w:hAnsi="Georgia" w:cs="Times New Roman"/>
          <w:color w:val="000000"/>
          <w:sz w:val="20"/>
          <w:szCs w:val="20"/>
          <w:lang w:eastAsia="en-IN"/>
        </w:rPr>
        <w:t>:</w:t>
      </w:r>
    </w:p>
    <w:tbl>
      <w:tblPr>
        <w:tblW w:w="10470" w:type="dxa"/>
        <w:tblCellSpacing w:w="0" w:type="dxa"/>
        <w:tblCellMar>
          <w:left w:w="0" w:type="dxa"/>
          <w:right w:w="0" w:type="dxa"/>
        </w:tblCellMar>
        <w:tblLook w:val="04A0"/>
      </w:tblPr>
      <w:tblGrid>
        <w:gridCol w:w="360"/>
        <w:gridCol w:w="10110"/>
      </w:tblGrid>
      <w:tr w:rsidR="007E154F" w:rsidRPr="007E154F" w:rsidTr="007E154F">
        <w:trPr>
          <w:tblCellSpacing w:w="0" w:type="dxa"/>
        </w:trPr>
        <w:tc>
          <w:tcPr>
            <w:tcW w:w="0" w:type="auto"/>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1</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2</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3</w:t>
            </w:r>
          </w:p>
        </w:tc>
        <w:tc>
          <w:tcPr>
            <w:tcW w:w="10110" w:type="dxa"/>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&gt;&gt;&gt;[</w:t>
            </w:r>
            <w:proofErr w:type="spellStart"/>
            <w:r w:rsidRPr="007E154F">
              <w:rPr>
                <w:rFonts w:ascii="Courier New" w:eastAsia="Times New Roman" w:hAnsi="Courier New" w:cs="Courier New"/>
                <w:sz w:val="26"/>
                <w:lang w:eastAsia="en-IN"/>
              </w:rPr>
              <w:t>ord</w:t>
            </w:r>
            <w:proofErr w:type="spellEnd"/>
            <w:r w:rsidRPr="007E154F">
              <w:rPr>
                <w:rFonts w:ascii="Courier New" w:eastAsia="Times New Roman" w:hAnsi="Courier New" w:cs="Courier New"/>
                <w:sz w:val="26"/>
                <w:lang w:eastAsia="en-IN"/>
              </w:rPr>
              <w:t>(</w:t>
            </w:r>
            <w:proofErr w:type="spellStart"/>
            <w:r w:rsidRPr="007E154F">
              <w:rPr>
                <w:rFonts w:ascii="Courier New" w:eastAsia="Times New Roman" w:hAnsi="Courier New" w:cs="Courier New"/>
                <w:sz w:val="26"/>
                <w:lang w:eastAsia="en-IN"/>
              </w:rPr>
              <w:t>i</w:t>
            </w:r>
            <w:proofErr w:type="spellEnd"/>
            <w:r w:rsidRPr="007E154F">
              <w:rPr>
                <w:rFonts w:ascii="Courier New" w:eastAsia="Times New Roman" w:hAnsi="Courier New" w:cs="Courier New"/>
                <w:sz w:val="26"/>
                <w:lang w:eastAsia="en-IN"/>
              </w:rPr>
              <w:t>) for</w:t>
            </w:r>
            <w:r w:rsidRPr="007E154F">
              <w:rPr>
                <w:rFonts w:ascii="Times New Roman" w:eastAsia="Times New Roman" w:hAnsi="Times New Roman" w:cs="Times New Roman"/>
                <w:sz w:val="24"/>
                <w:szCs w:val="24"/>
                <w:lang w:eastAsia="en-IN"/>
              </w:rPr>
              <w:t xml:space="preserve"> </w:t>
            </w:r>
            <w:proofErr w:type="spellStart"/>
            <w:r w:rsidRPr="007E154F">
              <w:rPr>
                <w:rFonts w:ascii="Courier New" w:eastAsia="Times New Roman" w:hAnsi="Courier New" w:cs="Courier New"/>
                <w:sz w:val="26"/>
                <w:lang w:eastAsia="en-IN"/>
              </w:rPr>
              <w:t>i</w:t>
            </w:r>
            <w:proofErr w:type="spellEnd"/>
            <w:r w:rsidRPr="007E154F">
              <w:rPr>
                <w:rFonts w:ascii="Courier New" w:eastAsia="Times New Roman" w:hAnsi="Courier New" w:cs="Courier New"/>
                <w:sz w:val="26"/>
                <w:lang w:eastAsia="en-IN"/>
              </w:rPr>
              <w:t xml:space="preserve"> in</w:t>
            </w:r>
            <w:r w:rsidRPr="007E154F">
              <w:rPr>
                <w:rFonts w:ascii="Times New Roman" w:eastAsia="Times New Roman" w:hAnsi="Times New Roman" w:cs="Times New Roman"/>
                <w:sz w:val="24"/>
                <w:szCs w:val="24"/>
                <w:lang w:eastAsia="en-IN"/>
              </w:rPr>
              <w:t xml:space="preserve"> </w:t>
            </w:r>
            <w:proofErr w:type="spellStart"/>
            <w:r w:rsidRPr="007E154F">
              <w:rPr>
                <w:rFonts w:ascii="Courier New" w:eastAsia="Times New Roman" w:hAnsi="Courier New" w:cs="Courier New"/>
                <w:sz w:val="26"/>
                <w:lang w:eastAsia="en-IN"/>
              </w:rPr>
              <w:t>string.ascii_uppercase</w:t>
            </w:r>
            <w:proofErr w:type="spellEnd"/>
            <w:r w:rsidRPr="007E154F">
              <w:rPr>
                <w:rFonts w:ascii="Courier New" w:eastAsia="Times New Roman" w:hAnsi="Courier New" w:cs="Courier New"/>
                <w:sz w:val="26"/>
                <w:lang w:eastAsia="en-IN"/>
              </w:rPr>
              <w:t>]</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     [65, 66, 67, 68, 69, 70, 71, 72, 73, 74, 75, 76, 77, 78, 79, 80, 81, 82, 83, 84, 85, 86, 87, 88, 89, 90]</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 &gt;&gt;&gt;</w:t>
            </w:r>
          </w:p>
        </w:tc>
      </w:tr>
    </w:tbl>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7. What is</w:t>
      </w:r>
      <w:r w:rsidRPr="007E154F">
        <w:rPr>
          <w:rFonts w:ascii="Georgia" w:eastAsia="Times New Roman" w:hAnsi="Georgia" w:cs="Times New Roman"/>
          <w:color w:val="000000"/>
          <w:sz w:val="20"/>
          <w:lang w:eastAsia="en-IN"/>
        </w:rPr>
        <w:t> </w:t>
      </w:r>
      <w:hyperlink r:id="rId75" w:anchor="map" w:tooltip="Python Docs" w:history="1">
        <w:r w:rsidRPr="007E154F">
          <w:rPr>
            <w:rFonts w:ascii="Georgia" w:eastAsia="Times New Roman" w:hAnsi="Georgia" w:cs="Times New Roman"/>
            <w:color w:val="CC6600"/>
            <w:sz w:val="20"/>
            <w:u w:val="single"/>
            <w:lang w:eastAsia="en-IN"/>
          </w:rPr>
          <w:t>map</w:t>
        </w:r>
      </w:hyperlink>
      <w:r w:rsidRPr="007E154F">
        <w:rPr>
          <w:rFonts w:ascii="Georgia" w:eastAsia="Times New Roman" w:hAnsi="Georgia" w:cs="Times New Roman"/>
          <w:color w:val="000000"/>
          <w:sz w:val="20"/>
          <w:szCs w:val="20"/>
          <w:lang w:eastAsia="en-IN"/>
        </w:rPr>
        <w: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hyperlink r:id="rId76" w:anchor="map" w:tooltip="Python Docs" w:history="1">
        <w:r w:rsidRPr="007E154F">
          <w:rPr>
            <w:rFonts w:ascii="Georgia" w:eastAsia="Times New Roman" w:hAnsi="Georgia" w:cs="Times New Roman"/>
            <w:color w:val="CC6600"/>
            <w:sz w:val="20"/>
            <w:u w:val="single"/>
            <w:lang w:eastAsia="en-IN"/>
          </w:rPr>
          <w:t>map</w:t>
        </w:r>
      </w:hyperlink>
      <w:r w:rsidRPr="007E154F">
        <w:rPr>
          <w:rFonts w:ascii="Georgia" w:eastAsia="Times New Roman" w:hAnsi="Georgia" w:cs="Times New Roman"/>
          <w:color w:val="000000"/>
          <w:sz w:val="20"/>
          <w:lang w:eastAsia="en-IN"/>
        </w:rPr>
        <w:t> </w:t>
      </w:r>
      <w:r w:rsidRPr="007E154F">
        <w:rPr>
          <w:rFonts w:ascii="Georgia" w:eastAsia="Times New Roman" w:hAnsi="Georgia" w:cs="Times New Roman"/>
          <w:color w:val="000000"/>
          <w:sz w:val="20"/>
          <w:szCs w:val="20"/>
          <w:lang w:eastAsia="en-IN"/>
        </w:rPr>
        <w:t xml:space="preserve">executes the function given as the first argument on all the elements of the </w:t>
      </w:r>
      <w:proofErr w:type="spellStart"/>
      <w:r w:rsidRPr="007E154F">
        <w:rPr>
          <w:rFonts w:ascii="Georgia" w:eastAsia="Times New Roman" w:hAnsi="Georgia" w:cs="Times New Roman"/>
          <w:color w:val="000000"/>
          <w:sz w:val="20"/>
          <w:szCs w:val="20"/>
          <w:lang w:eastAsia="en-IN"/>
        </w:rPr>
        <w:t>iterable</w:t>
      </w:r>
      <w:proofErr w:type="spellEnd"/>
      <w:r w:rsidRPr="007E154F">
        <w:rPr>
          <w:rFonts w:ascii="Georgia" w:eastAsia="Times New Roman" w:hAnsi="Georgia" w:cs="Times New Roman"/>
          <w:color w:val="000000"/>
          <w:sz w:val="20"/>
          <w:szCs w:val="20"/>
          <w:lang w:eastAsia="en-IN"/>
        </w:rPr>
        <w:t xml:space="preserve"> given as the second argument. If the function given takes in more than 1 arguments, then many </w:t>
      </w:r>
      <w:proofErr w:type="spellStart"/>
      <w:r w:rsidRPr="007E154F">
        <w:rPr>
          <w:rFonts w:ascii="Georgia" w:eastAsia="Times New Roman" w:hAnsi="Georgia" w:cs="Times New Roman"/>
          <w:color w:val="000000"/>
          <w:sz w:val="20"/>
          <w:szCs w:val="20"/>
          <w:lang w:eastAsia="en-IN"/>
        </w:rPr>
        <w:t>iterables</w:t>
      </w:r>
      <w:proofErr w:type="spellEnd"/>
      <w:r w:rsidRPr="007E154F">
        <w:rPr>
          <w:rFonts w:ascii="Georgia" w:eastAsia="Times New Roman" w:hAnsi="Georgia" w:cs="Times New Roman"/>
          <w:color w:val="000000"/>
          <w:sz w:val="20"/>
          <w:szCs w:val="20"/>
          <w:lang w:eastAsia="en-IN"/>
        </w:rPr>
        <w:t xml:space="preserve"> are given.  #Follow </w:t>
      </w:r>
      <w:proofErr w:type="spellStart"/>
      <w:r w:rsidRPr="007E154F">
        <w:rPr>
          <w:rFonts w:ascii="Georgia" w:eastAsia="Times New Roman" w:hAnsi="Georgia" w:cs="Times New Roman"/>
          <w:color w:val="000000"/>
          <w:sz w:val="20"/>
          <w:szCs w:val="20"/>
          <w:lang w:eastAsia="en-IN"/>
        </w:rPr>
        <w:t>the</w:t>
      </w:r>
      <w:hyperlink r:id="rId77" w:anchor="map" w:tooltip="Python Docs" w:history="1">
        <w:r w:rsidRPr="007E154F">
          <w:rPr>
            <w:rFonts w:ascii="Georgia" w:eastAsia="Times New Roman" w:hAnsi="Georgia" w:cs="Times New Roman"/>
            <w:color w:val="CC6600"/>
            <w:sz w:val="20"/>
            <w:u w:val="single"/>
            <w:lang w:eastAsia="en-IN"/>
          </w:rPr>
          <w:t>link</w:t>
        </w:r>
        <w:proofErr w:type="spellEnd"/>
      </w:hyperlink>
      <w:r w:rsidRPr="007E154F">
        <w:rPr>
          <w:rFonts w:ascii="Georgia" w:eastAsia="Times New Roman" w:hAnsi="Georgia" w:cs="Times New Roman"/>
          <w:color w:val="000000"/>
          <w:sz w:val="20"/>
          <w:lang w:eastAsia="en-IN"/>
        </w:rPr>
        <w:t> </w:t>
      </w:r>
      <w:r w:rsidRPr="007E154F">
        <w:rPr>
          <w:rFonts w:ascii="Georgia" w:eastAsia="Times New Roman" w:hAnsi="Georgia" w:cs="Times New Roman"/>
          <w:color w:val="000000"/>
          <w:sz w:val="20"/>
          <w:szCs w:val="20"/>
          <w:lang w:eastAsia="en-IN"/>
        </w:rPr>
        <w:t>to know more similar functions</w:t>
      </w:r>
      <w:r w:rsidRPr="007E154F">
        <w:rPr>
          <w:rFonts w:ascii="Georgia" w:eastAsia="Times New Roman" w:hAnsi="Georgia" w:cs="Times New Roman"/>
          <w:color w:val="000000"/>
          <w:sz w:val="20"/>
          <w:szCs w:val="20"/>
          <w:lang w:eastAsia="en-IN"/>
        </w:rPr>
        <w:br/>
        <w:t xml:space="preserve">For </w:t>
      </w:r>
      <w:proofErr w:type="spellStart"/>
      <w:r w:rsidRPr="007E154F">
        <w:rPr>
          <w:rFonts w:ascii="Georgia" w:eastAsia="Times New Roman" w:hAnsi="Georgia" w:cs="Times New Roman"/>
          <w:color w:val="000000"/>
          <w:sz w:val="20"/>
          <w:szCs w:val="20"/>
          <w:lang w:eastAsia="en-IN"/>
        </w:rPr>
        <w:t>eg</w:t>
      </w:r>
      <w:proofErr w:type="spellEnd"/>
      <w:r w:rsidRPr="007E154F">
        <w:rPr>
          <w:rFonts w:ascii="Georgia" w:eastAsia="Times New Roman" w:hAnsi="Georgia" w:cs="Times New Roman"/>
          <w:color w:val="000000"/>
          <w:sz w:val="20"/>
          <w:szCs w:val="20"/>
          <w:lang w:eastAsia="en-IN"/>
        </w:rPr>
        <w:t>:</w:t>
      </w:r>
    </w:p>
    <w:tbl>
      <w:tblPr>
        <w:tblW w:w="6750" w:type="dxa"/>
        <w:tblCellSpacing w:w="0" w:type="dxa"/>
        <w:tblCellMar>
          <w:left w:w="0" w:type="dxa"/>
          <w:right w:w="0" w:type="dxa"/>
        </w:tblCellMar>
        <w:tblLook w:val="04A0"/>
      </w:tblPr>
      <w:tblGrid>
        <w:gridCol w:w="120"/>
        <w:gridCol w:w="1015"/>
        <w:gridCol w:w="1015"/>
        <w:gridCol w:w="4600"/>
      </w:tblGrid>
      <w:tr w:rsidR="007E154F" w:rsidRPr="007E154F" w:rsidTr="007E154F">
        <w:trPr>
          <w:gridAfter w:val="1"/>
          <w:wAfter w:w="660" w:type="dxa"/>
          <w:tblCellSpacing w:w="0" w:type="dxa"/>
        </w:trPr>
        <w:tc>
          <w:tcPr>
            <w:tcW w:w="0" w:type="auto"/>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1</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2</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3</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4</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Times New Roman" w:eastAsia="Times New Roman" w:hAnsi="Times New Roman" w:cs="Times New Roman"/>
                <w:sz w:val="24"/>
                <w:szCs w:val="24"/>
                <w:lang w:eastAsia="en-IN"/>
              </w:rPr>
              <w:t>5</w:t>
            </w:r>
          </w:p>
        </w:tc>
        <w:tc>
          <w:tcPr>
            <w:tcW w:w="6390" w:type="dxa"/>
            <w:gridSpan w:val="2"/>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&gt;&gt;&gt;a='</w:t>
            </w:r>
            <w:proofErr w:type="spellStart"/>
            <w:r w:rsidRPr="007E154F">
              <w:rPr>
                <w:rFonts w:ascii="Courier New" w:eastAsia="Times New Roman" w:hAnsi="Courier New" w:cs="Courier New"/>
                <w:sz w:val="26"/>
                <w:lang w:eastAsia="en-IN"/>
              </w:rPr>
              <w:t>ayush</w:t>
            </w:r>
            <w:proofErr w:type="spellEnd"/>
            <w:r w:rsidRPr="007E154F">
              <w:rPr>
                <w:rFonts w:ascii="Courier New" w:eastAsia="Times New Roman" w:hAnsi="Courier New" w:cs="Courier New"/>
                <w:sz w:val="26"/>
                <w:lang w:eastAsia="en-IN"/>
              </w:rPr>
              <w:t>'</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&gt;&gt;&gt;map(</w:t>
            </w:r>
            <w:proofErr w:type="spellStart"/>
            <w:r w:rsidRPr="007E154F">
              <w:rPr>
                <w:rFonts w:ascii="Courier New" w:eastAsia="Times New Roman" w:hAnsi="Courier New" w:cs="Courier New"/>
                <w:sz w:val="26"/>
                <w:lang w:eastAsia="en-IN"/>
              </w:rPr>
              <w:t>ord,a</w:t>
            </w:r>
            <w:proofErr w:type="spellEnd"/>
            <w:r w:rsidRPr="007E154F">
              <w:rPr>
                <w:rFonts w:ascii="Courier New" w:eastAsia="Times New Roman" w:hAnsi="Courier New" w:cs="Courier New"/>
                <w:sz w:val="26"/>
                <w:lang w:eastAsia="en-IN"/>
              </w:rPr>
              <w:t>)</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  [97, 121, 117, 115, 104]</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&gt;&gt;&gt; print</w:t>
            </w:r>
            <w:r w:rsidRPr="007E154F">
              <w:rPr>
                <w:rFonts w:ascii="Times New Roman" w:eastAsia="Times New Roman" w:hAnsi="Times New Roman" w:cs="Times New Roman"/>
                <w:sz w:val="24"/>
                <w:szCs w:val="24"/>
                <w:lang w:eastAsia="en-IN"/>
              </w:rPr>
              <w:t xml:space="preserve"> </w:t>
            </w:r>
            <w:r w:rsidRPr="007E154F">
              <w:rPr>
                <w:rFonts w:ascii="Courier New" w:eastAsia="Times New Roman" w:hAnsi="Courier New" w:cs="Courier New"/>
                <w:sz w:val="26"/>
                <w:lang w:eastAsia="en-IN"/>
              </w:rPr>
              <w:t>map(lambda</w:t>
            </w:r>
            <w:r w:rsidRPr="007E154F">
              <w:rPr>
                <w:rFonts w:ascii="Times New Roman" w:eastAsia="Times New Roman" w:hAnsi="Times New Roman" w:cs="Times New Roman"/>
                <w:sz w:val="24"/>
                <w:szCs w:val="24"/>
                <w:lang w:eastAsia="en-IN"/>
              </w:rPr>
              <w:t xml:space="preserve"> </w:t>
            </w:r>
            <w:r w:rsidRPr="007E154F">
              <w:rPr>
                <w:rFonts w:ascii="Courier New" w:eastAsia="Times New Roman" w:hAnsi="Courier New" w:cs="Courier New"/>
                <w:sz w:val="26"/>
                <w:lang w:eastAsia="en-IN"/>
              </w:rPr>
              <w:t>x, y: x*y**2, [1, 2, 3], [2, 4, 1])</w:t>
            </w:r>
          </w:p>
          <w:p w:rsidR="007E154F" w:rsidRPr="007E154F" w:rsidRDefault="007E154F" w:rsidP="007E154F">
            <w:pPr>
              <w:spacing w:after="0" w:line="240" w:lineRule="auto"/>
              <w:rPr>
                <w:rFonts w:ascii="Times New Roman" w:eastAsia="Times New Roman" w:hAnsi="Times New Roman" w:cs="Times New Roman"/>
                <w:sz w:val="24"/>
                <w:szCs w:val="24"/>
                <w:lang w:eastAsia="en-IN"/>
              </w:rPr>
            </w:pPr>
            <w:r w:rsidRPr="007E154F">
              <w:rPr>
                <w:rFonts w:ascii="Courier New" w:eastAsia="Times New Roman" w:hAnsi="Courier New" w:cs="Courier New"/>
                <w:sz w:val="26"/>
                <w:lang w:eastAsia="en-IN"/>
              </w:rPr>
              <w:t>....  [4, 32, 3]</w:t>
            </w:r>
          </w:p>
        </w:tc>
      </w:tr>
      <w:tr w:rsidR="007E154F" w:rsidRPr="007E154F" w:rsidTr="007E154F">
        <w:trPr>
          <w:tblCellSpacing w:w="0" w:type="dxa"/>
        </w:trPr>
        <w:tc>
          <w:tcPr>
            <w:tcW w:w="0" w:type="auto"/>
            <w:gridSpan w:val="2"/>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p>
        </w:tc>
        <w:tc>
          <w:tcPr>
            <w:tcW w:w="6960" w:type="dxa"/>
            <w:gridSpan w:val="2"/>
            <w:vAlign w:val="center"/>
            <w:hideMark/>
          </w:tcPr>
          <w:p w:rsidR="007E154F" w:rsidRPr="007E154F" w:rsidRDefault="007E154F" w:rsidP="007E154F">
            <w:pPr>
              <w:spacing w:after="0" w:line="240" w:lineRule="auto"/>
              <w:rPr>
                <w:rFonts w:ascii="Times New Roman" w:eastAsia="Times New Roman" w:hAnsi="Times New Roman" w:cs="Times New Roman"/>
                <w:sz w:val="24"/>
                <w:szCs w:val="24"/>
                <w:lang w:eastAsia="en-IN"/>
              </w:rPr>
            </w:pPr>
          </w:p>
        </w:tc>
      </w:tr>
    </w:tbl>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#Python Docs</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 xml:space="preserve">8. What is the difference between a </w:t>
      </w:r>
      <w:proofErr w:type="spellStart"/>
      <w:r w:rsidRPr="007E154F">
        <w:rPr>
          <w:rFonts w:ascii="Georgia" w:eastAsia="Times New Roman" w:hAnsi="Georgia" w:cs="Times New Roman"/>
          <w:color w:val="000000"/>
          <w:sz w:val="20"/>
          <w:szCs w:val="20"/>
          <w:lang w:eastAsia="en-IN"/>
        </w:rPr>
        <w:t>tuple</w:t>
      </w:r>
      <w:proofErr w:type="spellEnd"/>
      <w:r w:rsidRPr="007E154F">
        <w:rPr>
          <w:rFonts w:ascii="Georgia" w:eastAsia="Times New Roman" w:hAnsi="Georgia" w:cs="Times New Roman"/>
          <w:color w:val="000000"/>
          <w:sz w:val="20"/>
          <w:szCs w:val="20"/>
          <w:lang w:eastAsia="en-IN"/>
        </w:rPr>
        <w:t xml:space="preserve"> and a list?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r w:rsidRPr="007E154F">
        <w:rPr>
          <w:rFonts w:ascii="Georgia" w:eastAsia="Times New Roman" w:hAnsi="Georgia" w:cs="Times New Roman"/>
          <w:color w:val="000000"/>
          <w:sz w:val="20"/>
          <w:szCs w:val="20"/>
          <w:lang w:eastAsia="en-IN"/>
        </w:rPr>
        <w:t>A</w:t>
      </w:r>
      <w:hyperlink r:id="rId78" w:anchor="tuple" w:tooltip="Python Docs" w:history="1">
        <w:r w:rsidRPr="007E154F">
          <w:rPr>
            <w:rFonts w:ascii="Georgia" w:eastAsia="Times New Roman" w:hAnsi="Georgia" w:cs="Times New Roman"/>
            <w:color w:val="CC6600"/>
            <w:sz w:val="20"/>
            <w:lang w:eastAsia="en-IN"/>
          </w:rPr>
          <w:t> </w:t>
        </w:r>
        <w:proofErr w:type="spellStart"/>
        <w:r w:rsidRPr="007E154F">
          <w:rPr>
            <w:rFonts w:ascii="Georgia" w:eastAsia="Times New Roman" w:hAnsi="Georgia" w:cs="Times New Roman"/>
            <w:color w:val="CC6600"/>
            <w:sz w:val="20"/>
            <w:u w:val="single"/>
            <w:lang w:eastAsia="en-IN"/>
          </w:rPr>
          <w:t>tuple</w:t>
        </w:r>
        <w:proofErr w:type="spellEnd"/>
      </w:hyperlink>
      <w:r w:rsidRPr="007E154F">
        <w:rPr>
          <w:rFonts w:ascii="Georgia" w:eastAsia="Times New Roman" w:hAnsi="Georgia" w:cs="Times New Roman"/>
          <w:color w:val="000000"/>
          <w:sz w:val="20"/>
          <w:lang w:eastAsia="en-IN"/>
        </w:rPr>
        <w:t> </w:t>
      </w:r>
      <w:r w:rsidRPr="007E154F">
        <w:rPr>
          <w:rFonts w:ascii="Georgia" w:eastAsia="Times New Roman" w:hAnsi="Georgia" w:cs="Times New Roman"/>
          <w:color w:val="000000"/>
          <w:sz w:val="20"/>
          <w:szCs w:val="20"/>
          <w:lang w:eastAsia="en-IN"/>
        </w:rPr>
        <w:t>is immutable i.e. can not be changed. It can be operated on only. But a</w:t>
      </w:r>
      <w:r w:rsidRPr="007E154F">
        <w:rPr>
          <w:rFonts w:ascii="Georgia" w:eastAsia="Times New Roman" w:hAnsi="Georgia" w:cs="Times New Roman"/>
          <w:color w:val="000000"/>
          <w:sz w:val="20"/>
          <w:lang w:eastAsia="en-IN"/>
        </w:rPr>
        <w:t> </w:t>
      </w:r>
      <w:hyperlink r:id="rId79" w:anchor="list" w:tooltip="Python Docs" w:history="1">
        <w:r w:rsidRPr="007E154F">
          <w:rPr>
            <w:rFonts w:ascii="Georgia" w:eastAsia="Times New Roman" w:hAnsi="Georgia" w:cs="Times New Roman"/>
            <w:color w:val="CC6600"/>
            <w:sz w:val="20"/>
            <w:u w:val="single"/>
            <w:lang w:eastAsia="en-IN"/>
          </w:rPr>
          <w:t>list</w:t>
        </w:r>
      </w:hyperlink>
      <w:r w:rsidRPr="007E154F">
        <w:rPr>
          <w:rFonts w:ascii="Georgia" w:eastAsia="Times New Roman" w:hAnsi="Georgia" w:cs="Times New Roman"/>
          <w:color w:val="000000"/>
          <w:sz w:val="20"/>
          <w:lang w:eastAsia="en-IN"/>
        </w:rPr>
        <w:t> </w:t>
      </w:r>
      <w:r w:rsidRPr="007E154F">
        <w:rPr>
          <w:rFonts w:ascii="Georgia" w:eastAsia="Times New Roman" w:hAnsi="Georgia" w:cs="Times New Roman"/>
          <w:color w:val="000000"/>
          <w:sz w:val="20"/>
          <w:szCs w:val="20"/>
          <w:lang w:eastAsia="en-IN"/>
        </w:rPr>
        <w:t>is mutable. Changes can be done internally to it.</w:t>
      </w:r>
    </w:p>
    <w:p w:rsidR="007E154F" w:rsidRPr="007E154F" w:rsidRDefault="007E154F" w:rsidP="007E154F">
      <w:pPr>
        <w:spacing w:before="100" w:beforeAutospacing="1" w:after="100" w:afterAutospacing="1" w:line="285" w:lineRule="atLeast"/>
        <w:rPr>
          <w:rFonts w:ascii="Georgia" w:eastAsia="Times New Roman" w:hAnsi="Georgia" w:cs="Times New Roman"/>
          <w:color w:val="000000"/>
          <w:sz w:val="20"/>
          <w:szCs w:val="20"/>
          <w:lang w:eastAsia="en-IN"/>
        </w:rPr>
      </w:pPr>
      <w:proofErr w:type="spellStart"/>
      <w:r w:rsidRPr="007E154F">
        <w:rPr>
          <w:rFonts w:ascii="Georgia" w:eastAsia="Times New Roman" w:hAnsi="Georgia" w:cs="Times New Roman"/>
          <w:color w:val="000000"/>
          <w:sz w:val="20"/>
          <w:szCs w:val="20"/>
          <w:lang w:eastAsia="en-IN"/>
        </w:rPr>
        <w:t>tuple</w:t>
      </w:r>
      <w:proofErr w:type="spellEnd"/>
      <w:r w:rsidRPr="007E154F">
        <w:rPr>
          <w:rFonts w:ascii="Georgia" w:eastAsia="Times New Roman" w:hAnsi="Georgia" w:cs="Times New Roman"/>
          <w:color w:val="000000"/>
          <w:sz w:val="20"/>
          <w:szCs w:val="20"/>
          <w:lang w:eastAsia="en-IN"/>
        </w:rPr>
        <w:t xml:space="preserve"> initialization: a = (2,4,5)</w:t>
      </w:r>
      <w:r w:rsidRPr="007E154F">
        <w:rPr>
          <w:rFonts w:ascii="Georgia" w:eastAsia="Times New Roman" w:hAnsi="Georgia" w:cs="Times New Roman"/>
          <w:color w:val="000000"/>
          <w:sz w:val="20"/>
          <w:szCs w:val="20"/>
          <w:lang w:eastAsia="en-IN"/>
        </w:rPr>
        <w:br/>
        <w:t>list initialization: a = [2,4,5]</w:t>
      </w:r>
    </w:p>
    <w:p w:rsidR="007E154F" w:rsidRDefault="007E154F"/>
    <w:p w:rsidR="007E154F" w:rsidRDefault="007E154F"/>
    <w:sectPr w:rsidR="007E154F" w:rsidSect="005629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E154F"/>
    <w:rsid w:val="005056FF"/>
    <w:rsid w:val="00562945"/>
    <w:rsid w:val="007E154F"/>
    <w:rsid w:val="00962D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945"/>
  </w:style>
  <w:style w:type="paragraph" w:styleId="Heading2">
    <w:name w:val="heading 2"/>
    <w:basedOn w:val="Normal"/>
    <w:link w:val="Heading2Char"/>
    <w:uiPriority w:val="9"/>
    <w:qFormat/>
    <w:rsid w:val="007E15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E154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54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E154F"/>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7E154F"/>
    <w:rPr>
      <w:color w:val="0000FF"/>
      <w:u w:val="single"/>
    </w:rPr>
  </w:style>
  <w:style w:type="character" w:customStyle="1" w:styleId="apple-converted-space">
    <w:name w:val="apple-converted-space"/>
    <w:basedOn w:val="DefaultParagraphFont"/>
    <w:rsid w:val="007E154F"/>
  </w:style>
  <w:style w:type="character" w:styleId="Emphasis">
    <w:name w:val="Emphasis"/>
    <w:basedOn w:val="DefaultParagraphFont"/>
    <w:uiPriority w:val="20"/>
    <w:qFormat/>
    <w:rsid w:val="007E154F"/>
    <w:rPr>
      <w:i/>
      <w:iCs/>
    </w:rPr>
  </w:style>
  <w:style w:type="paragraph" w:styleId="NormalWeb">
    <w:name w:val="Normal (Web)"/>
    <w:basedOn w:val="Normal"/>
    <w:uiPriority w:val="99"/>
    <w:unhideWhenUsed/>
    <w:rsid w:val="007E15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54F"/>
    <w:rPr>
      <w:b/>
      <w:bCs/>
    </w:rPr>
  </w:style>
  <w:style w:type="character" w:styleId="HTMLCode">
    <w:name w:val="HTML Code"/>
    <w:basedOn w:val="DefaultParagraphFont"/>
    <w:uiPriority w:val="99"/>
    <w:semiHidden/>
    <w:unhideWhenUsed/>
    <w:rsid w:val="007E15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854673">
      <w:bodyDiv w:val="1"/>
      <w:marLeft w:val="0"/>
      <w:marRight w:val="0"/>
      <w:marTop w:val="0"/>
      <w:marBottom w:val="0"/>
      <w:divBdr>
        <w:top w:val="none" w:sz="0" w:space="0" w:color="auto"/>
        <w:left w:val="none" w:sz="0" w:space="0" w:color="auto"/>
        <w:bottom w:val="none" w:sz="0" w:space="0" w:color="auto"/>
        <w:right w:val="none" w:sz="0" w:space="0" w:color="auto"/>
      </w:divBdr>
    </w:div>
    <w:div w:id="1091316382">
      <w:bodyDiv w:val="1"/>
      <w:marLeft w:val="0"/>
      <w:marRight w:val="0"/>
      <w:marTop w:val="0"/>
      <w:marBottom w:val="0"/>
      <w:divBdr>
        <w:top w:val="none" w:sz="0" w:space="0" w:color="auto"/>
        <w:left w:val="none" w:sz="0" w:space="0" w:color="auto"/>
        <w:bottom w:val="none" w:sz="0" w:space="0" w:color="auto"/>
        <w:right w:val="none" w:sz="0" w:space="0" w:color="auto"/>
      </w:divBdr>
    </w:div>
    <w:div w:id="1974824156">
      <w:bodyDiv w:val="1"/>
      <w:marLeft w:val="0"/>
      <w:marRight w:val="0"/>
      <w:marTop w:val="0"/>
      <w:marBottom w:val="0"/>
      <w:divBdr>
        <w:top w:val="none" w:sz="0" w:space="0" w:color="auto"/>
        <w:left w:val="none" w:sz="0" w:space="0" w:color="auto"/>
        <w:bottom w:val="none" w:sz="0" w:space="0" w:color="auto"/>
        <w:right w:val="none" w:sz="0" w:space="0" w:color="auto"/>
      </w:divBdr>
      <w:divsChild>
        <w:div w:id="1652638613">
          <w:marLeft w:val="0"/>
          <w:marRight w:val="0"/>
          <w:marTop w:val="0"/>
          <w:marBottom w:val="0"/>
          <w:divBdr>
            <w:top w:val="none" w:sz="0" w:space="0" w:color="auto"/>
            <w:left w:val="none" w:sz="0" w:space="0" w:color="auto"/>
            <w:bottom w:val="none" w:sz="0" w:space="0" w:color="auto"/>
            <w:right w:val="none" w:sz="0" w:space="0" w:color="auto"/>
          </w:divBdr>
          <w:divsChild>
            <w:div w:id="1589267354">
              <w:marLeft w:val="0"/>
              <w:marRight w:val="0"/>
              <w:marTop w:val="0"/>
              <w:marBottom w:val="0"/>
              <w:divBdr>
                <w:top w:val="none" w:sz="0" w:space="0" w:color="auto"/>
                <w:left w:val="none" w:sz="0" w:space="0" w:color="auto"/>
                <w:bottom w:val="none" w:sz="0" w:space="0" w:color="auto"/>
                <w:right w:val="none" w:sz="0" w:space="0" w:color="auto"/>
              </w:divBdr>
              <w:divsChild>
                <w:div w:id="1561751646">
                  <w:marLeft w:val="0"/>
                  <w:marRight w:val="0"/>
                  <w:marTop w:val="0"/>
                  <w:marBottom w:val="0"/>
                  <w:divBdr>
                    <w:top w:val="none" w:sz="0" w:space="0" w:color="auto"/>
                    <w:left w:val="none" w:sz="0" w:space="0" w:color="auto"/>
                    <w:bottom w:val="none" w:sz="0" w:space="0" w:color="auto"/>
                    <w:right w:val="none" w:sz="0" w:space="0" w:color="auto"/>
                  </w:divBdr>
                </w:div>
                <w:div w:id="1790389603">
                  <w:marLeft w:val="0"/>
                  <w:marRight w:val="0"/>
                  <w:marTop w:val="0"/>
                  <w:marBottom w:val="0"/>
                  <w:divBdr>
                    <w:top w:val="none" w:sz="0" w:space="0" w:color="auto"/>
                    <w:left w:val="none" w:sz="0" w:space="0" w:color="auto"/>
                    <w:bottom w:val="none" w:sz="0" w:space="0" w:color="auto"/>
                    <w:right w:val="none" w:sz="0" w:space="0" w:color="auto"/>
                  </w:divBdr>
                </w:div>
                <w:div w:id="659114875">
                  <w:marLeft w:val="0"/>
                  <w:marRight w:val="0"/>
                  <w:marTop w:val="0"/>
                  <w:marBottom w:val="0"/>
                  <w:divBdr>
                    <w:top w:val="none" w:sz="0" w:space="0" w:color="auto"/>
                    <w:left w:val="none" w:sz="0" w:space="0" w:color="auto"/>
                    <w:bottom w:val="none" w:sz="0" w:space="0" w:color="auto"/>
                    <w:right w:val="none" w:sz="0" w:space="0" w:color="auto"/>
                  </w:divBdr>
                  <w:divsChild>
                    <w:div w:id="1145246060">
                      <w:marLeft w:val="0"/>
                      <w:marRight w:val="0"/>
                      <w:marTop w:val="0"/>
                      <w:marBottom w:val="0"/>
                      <w:divBdr>
                        <w:top w:val="none" w:sz="0" w:space="0" w:color="auto"/>
                        <w:left w:val="none" w:sz="0" w:space="0" w:color="auto"/>
                        <w:bottom w:val="none" w:sz="0" w:space="0" w:color="auto"/>
                        <w:right w:val="none" w:sz="0" w:space="0" w:color="auto"/>
                      </w:divBdr>
                    </w:div>
                    <w:div w:id="1749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74821">
          <w:marLeft w:val="0"/>
          <w:marRight w:val="0"/>
          <w:marTop w:val="0"/>
          <w:marBottom w:val="0"/>
          <w:divBdr>
            <w:top w:val="none" w:sz="0" w:space="0" w:color="auto"/>
            <w:left w:val="none" w:sz="0" w:space="0" w:color="auto"/>
            <w:bottom w:val="none" w:sz="0" w:space="0" w:color="auto"/>
            <w:right w:val="none" w:sz="0" w:space="0" w:color="auto"/>
          </w:divBdr>
          <w:divsChild>
            <w:div w:id="461465406">
              <w:marLeft w:val="0"/>
              <w:marRight w:val="0"/>
              <w:marTop w:val="0"/>
              <w:marBottom w:val="0"/>
              <w:divBdr>
                <w:top w:val="none" w:sz="0" w:space="0" w:color="auto"/>
                <w:left w:val="none" w:sz="0" w:space="0" w:color="auto"/>
                <w:bottom w:val="none" w:sz="0" w:space="0" w:color="auto"/>
                <w:right w:val="none" w:sz="0" w:space="0" w:color="auto"/>
              </w:divBdr>
              <w:divsChild>
                <w:div w:id="1191260447">
                  <w:marLeft w:val="0"/>
                  <w:marRight w:val="0"/>
                  <w:marTop w:val="0"/>
                  <w:marBottom w:val="0"/>
                  <w:divBdr>
                    <w:top w:val="none" w:sz="0" w:space="0" w:color="auto"/>
                    <w:left w:val="none" w:sz="0" w:space="0" w:color="auto"/>
                    <w:bottom w:val="none" w:sz="0" w:space="0" w:color="auto"/>
                    <w:right w:val="none" w:sz="0" w:space="0" w:color="auto"/>
                  </w:divBdr>
                </w:div>
                <w:div w:id="2146458880">
                  <w:marLeft w:val="0"/>
                  <w:marRight w:val="0"/>
                  <w:marTop w:val="0"/>
                  <w:marBottom w:val="0"/>
                  <w:divBdr>
                    <w:top w:val="none" w:sz="0" w:space="0" w:color="auto"/>
                    <w:left w:val="none" w:sz="0" w:space="0" w:color="auto"/>
                    <w:bottom w:val="none" w:sz="0" w:space="0" w:color="auto"/>
                    <w:right w:val="none" w:sz="0" w:space="0" w:color="auto"/>
                  </w:divBdr>
                </w:div>
                <w:div w:id="559445248">
                  <w:marLeft w:val="0"/>
                  <w:marRight w:val="0"/>
                  <w:marTop w:val="0"/>
                  <w:marBottom w:val="0"/>
                  <w:divBdr>
                    <w:top w:val="none" w:sz="0" w:space="0" w:color="auto"/>
                    <w:left w:val="none" w:sz="0" w:space="0" w:color="auto"/>
                    <w:bottom w:val="none" w:sz="0" w:space="0" w:color="auto"/>
                    <w:right w:val="none" w:sz="0" w:space="0" w:color="auto"/>
                  </w:divBdr>
                  <w:divsChild>
                    <w:div w:id="1843886297">
                      <w:marLeft w:val="0"/>
                      <w:marRight w:val="0"/>
                      <w:marTop w:val="0"/>
                      <w:marBottom w:val="0"/>
                      <w:divBdr>
                        <w:top w:val="none" w:sz="0" w:space="0" w:color="auto"/>
                        <w:left w:val="none" w:sz="0" w:space="0" w:color="auto"/>
                        <w:bottom w:val="none" w:sz="0" w:space="0" w:color="auto"/>
                        <w:right w:val="none" w:sz="0" w:space="0" w:color="auto"/>
                      </w:divBdr>
                    </w:div>
                    <w:div w:id="10362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7985">
          <w:marLeft w:val="0"/>
          <w:marRight w:val="0"/>
          <w:marTop w:val="0"/>
          <w:marBottom w:val="0"/>
          <w:divBdr>
            <w:top w:val="none" w:sz="0" w:space="0" w:color="auto"/>
            <w:left w:val="none" w:sz="0" w:space="0" w:color="auto"/>
            <w:bottom w:val="none" w:sz="0" w:space="0" w:color="auto"/>
            <w:right w:val="none" w:sz="0" w:space="0" w:color="auto"/>
          </w:divBdr>
          <w:divsChild>
            <w:div w:id="1786189438">
              <w:marLeft w:val="0"/>
              <w:marRight w:val="0"/>
              <w:marTop w:val="0"/>
              <w:marBottom w:val="0"/>
              <w:divBdr>
                <w:top w:val="none" w:sz="0" w:space="0" w:color="auto"/>
                <w:left w:val="none" w:sz="0" w:space="0" w:color="auto"/>
                <w:bottom w:val="none" w:sz="0" w:space="0" w:color="auto"/>
                <w:right w:val="none" w:sz="0" w:space="0" w:color="auto"/>
              </w:divBdr>
              <w:divsChild>
                <w:div w:id="185220096">
                  <w:marLeft w:val="0"/>
                  <w:marRight w:val="0"/>
                  <w:marTop w:val="0"/>
                  <w:marBottom w:val="0"/>
                  <w:divBdr>
                    <w:top w:val="none" w:sz="0" w:space="0" w:color="auto"/>
                    <w:left w:val="none" w:sz="0" w:space="0" w:color="auto"/>
                    <w:bottom w:val="none" w:sz="0" w:space="0" w:color="auto"/>
                    <w:right w:val="none" w:sz="0" w:space="0" w:color="auto"/>
                  </w:divBdr>
                </w:div>
                <w:div w:id="1588004334">
                  <w:marLeft w:val="0"/>
                  <w:marRight w:val="0"/>
                  <w:marTop w:val="0"/>
                  <w:marBottom w:val="0"/>
                  <w:divBdr>
                    <w:top w:val="none" w:sz="0" w:space="0" w:color="auto"/>
                    <w:left w:val="none" w:sz="0" w:space="0" w:color="auto"/>
                    <w:bottom w:val="none" w:sz="0" w:space="0" w:color="auto"/>
                    <w:right w:val="none" w:sz="0" w:space="0" w:color="auto"/>
                  </w:divBdr>
                </w:div>
                <w:div w:id="267548331">
                  <w:marLeft w:val="0"/>
                  <w:marRight w:val="0"/>
                  <w:marTop w:val="0"/>
                  <w:marBottom w:val="0"/>
                  <w:divBdr>
                    <w:top w:val="none" w:sz="0" w:space="0" w:color="auto"/>
                    <w:left w:val="none" w:sz="0" w:space="0" w:color="auto"/>
                    <w:bottom w:val="none" w:sz="0" w:space="0" w:color="auto"/>
                    <w:right w:val="none" w:sz="0" w:space="0" w:color="auto"/>
                  </w:divBdr>
                </w:div>
                <w:div w:id="1541432683">
                  <w:marLeft w:val="0"/>
                  <w:marRight w:val="0"/>
                  <w:marTop w:val="0"/>
                  <w:marBottom w:val="0"/>
                  <w:divBdr>
                    <w:top w:val="none" w:sz="0" w:space="0" w:color="auto"/>
                    <w:left w:val="none" w:sz="0" w:space="0" w:color="auto"/>
                    <w:bottom w:val="none" w:sz="0" w:space="0" w:color="auto"/>
                    <w:right w:val="none" w:sz="0" w:space="0" w:color="auto"/>
                  </w:divBdr>
                  <w:divsChild>
                    <w:div w:id="573319688">
                      <w:marLeft w:val="0"/>
                      <w:marRight w:val="0"/>
                      <w:marTop w:val="0"/>
                      <w:marBottom w:val="0"/>
                      <w:divBdr>
                        <w:top w:val="none" w:sz="0" w:space="0" w:color="auto"/>
                        <w:left w:val="none" w:sz="0" w:space="0" w:color="auto"/>
                        <w:bottom w:val="none" w:sz="0" w:space="0" w:color="auto"/>
                        <w:right w:val="none" w:sz="0" w:space="0" w:color="auto"/>
                      </w:divBdr>
                    </w:div>
                    <w:div w:id="422607314">
                      <w:marLeft w:val="0"/>
                      <w:marRight w:val="0"/>
                      <w:marTop w:val="0"/>
                      <w:marBottom w:val="0"/>
                      <w:divBdr>
                        <w:top w:val="none" w:sz="0" w:space="0" w:color="auto"/>
                        <w:left w:val="none" w:sz="0" w:space="0" w:color="auto"/>
                        <w:bottom w:val="none" w:sz="0" w:space="0" w:color="auto"/>
                        <w:right w:val="none" w:sz="0" w:space="0" w:color="auto"/>
                      </w:divBdr>
                    </w:div>
                    <w:div w:id="2147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3483">
          <w:marLeft w:val="0"/>
          <w:marRight w:val="0"/>
          <w:marTop w:val="0"/>
          <w:marBottom w:val="0"/>
          <w:divBdr>
            <w:top w:val="none" w:sz="0" w:space="0" w:color="auto"/>
            <w:left w:val="none" w:sz="0" w:space="0" w:color="auto"/>
            <w:bottom w:val="none" w:sz="0" w:space="0" w:color="auto"/>
            <w:right w:val="none" w:sz="0" w:space="0" w:color="auto"/>
          </w:divBdr>
          <w:divsChild>
            <w:div w:id="2098162993">
              <w:marLeft w:val="0"/>
              <w:marRight w:val="0"/>
              <w:marTop w:val="0"/>
              <w:marBottom w:val="0"/>
              <w:divBdr>
                <w:top w:val="none" w:sz="0" w:space="0" w:color="auto"/>
                <w:left w:val="none" w:sz="0" w:space="0" w:color="auto"/>
                <w:bottom w:val="none" w:sz="0" w:space="0" w:color="auto"/>
                <w:right w:val="none" w:sz="0" w:space="0" w:color="auto"/>
              </w:divBdr>
              <w:divsChild>
                <w:div w:id="1409380833">
                  <w:marLeft w:val="0"/>
                  <w:marRight w:val="0"/>
                  <w:marTop w:val="0"/>
                  <w:marBottom w:val="0"/>
                  <w:divBdr>
                    <w:top w:val="none" w:sz="0" w:space="0" w:color="auto"/>
                    <w:left w:val="none" w:sz="0" w:space="0" w:color="auto"/>
                    <w:bottom w:val="none" w:sz="0" w:space="0" w:color="auto"/>
                    <w:right w:val="none" w:sz="0" w:space="0" w:color="auto"/>
                  </w:divBdr>
                </w:div>
                <w:div w:id="1605653830">
                  <w:marLeft w:val="0"/>
                  <w:marRight w:val="0"/>
                  <w:marTop w:val="0"/>
                  <w:marBottom w:val="0"/>
                  <w:divBdr>
                    <w:top w:val="none" w:sz="0" w:space="0" w:color="auto"/>
                    <w:left w:val="none" w:sz="0" w:space="0" w:color="auto"/>
                    <w:bottom w:val="none" w:sz="0" w:space="0" w:color="auto"/>
                    <w:right w:val="none" w:sz="0" w:space="0" w:color="auto"/>
                  </w:divBdr>
                </w:div>
                <w:div w:id="166332373">
                  <w:marLeft w:val="0"/>
                  <w:marRight w:val="0"/>
                  <w:marTop w:val="0"/>
                  <w:marBottom w:val="0"/>
                  <w:divBdr>
                    <w:top w:val="none" w:sz="0" w:space="0" w:color="auto"/>
                    <w:left w:val="none" w:sz="0" w:space="0" w:color="auto"/>
                    <w:bottom w:val="none" w:sz="0" w:space="0" w:color="auto"/>
                    <w:right w:val="none" w:sz="0" w:space="0" w:color="auto"/>
                  </w:divBdr>
                </w:div>
                <w:div w:id="2086563186">
                  <w:marLeft w:val="0"/>
                  <w:marRight w:val="0"/>
                  <w:marTop w:val="0"/>
                  <w:marBottom w:val="0"/>
                  <w:divBdr>
                    <w:top w:val="none" w:sz="0" w:space="0" w:color="auto"/>
                    <w:left w:val="none" w:sz="0" w:space="0" w:color="auto"/>
                    <w:bottom w:val="none" w:sz="0" w:space="0" w:color="auto"/>
                    <w:right w:val="none" w:sz="0" w:space="0" w:color="auto"/>
                  </w:divBdr>
                </w:div>
                <w:div w:id="1157842749">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sChild>
                    <w:div w:id="135146049">
                      <w:marLeft w:val="0"/>
                      <w:marRight w:val="0"/>
                      <w:marTop w:val="0"/>
                      <w:marBottom w:val="0"/>
                      <w:divBdr>
                        <w:top w:val="none" w:sz="0" w:space="0" w:color="auto"/>
                        <w:left w:val="none" w:sz="0" w:space="0" w:color="auto"/>
                        <w:bottom w:val="none" w:sz="0" w:space="0" w:color="auto"/>
                        <w:right w:val="none" w:sz="0" w:space="0" w:color="auto"/>
                      </w:divBdr>
                    </w:div>
                    <w:div w:id="30425028">
                      <w:marLeft w:val="0"/>
                      <w:marRight w:val="0"/>
                      <w:marTop w:val="0"/>
                      <w:marBottom w:val="0"/>
                      <w:divBdr>
                        <w:top w:val="none" w:sz="0" w:space="0" w:color="auto"/>
                        <w:left w:val="none" w:sz="0" w:space="0" w:color="auto"/>
                        <w:bottom w:val="none" w:sz="0" w:space="0" w:color="auto"/>
                        <w:right w:val="none" w:sz="0" w:space="0" w:color="auto"/>
                      </w:divBdr>
                    </w:div>
                    <w:div w:id="1244989948">
                      <w:marLeft w:val="0"/>
                      <w:marRight w:val="0"/>
                      <w:marTop w:val="0"/>
                      <w:marBottom w:val="0"/>
                      <w:divBdr>
                        <w:top w:val="none" w:sz="0" w:space="0" w:color="auto"/>
                        <w:left w:val="none" w:sz="0" w:space="0" w:color="auto"/>
                        <w:bottom w:val="none" w:sz="0" w:space="0" w:color="auto"/>
                        <w:right w:val="none" w:sz="0" w:space="0" w:color="auto"/>
                      </w:divBdr>
                    </w:div>
                    <w:div w:id="298345143">
                      <w:marLeft w:val="0"/>
                      <w:marRight w:val="0"/>
                      <w:marTop w:val="0"/>
                      <w:marBottom w:val="0"/>
                      <w:divBdr>
                        <w:top w:val="none" w:sz="0" w:space="0" w:color="auto"/>
                        <w:left w:val="none" w:sz="0" w:space="0" w:color="auto"/>
                        <w:bottom w:val="none" w:sz="0" w:space="0" w:color="auto"/>
                        <w:right w:val="none" w:sz="0" w:space="0" w:color="auto"/>
                      </w:divBdr>
                    </w:div>
                    <w:div w:id="786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67087">
          <w:marLeft w:val="0"/>
          <w:marRight w:val="0"/>
          <w:marTop w:val="0"/>
          <w:marBottom w:val="0"/>
          <w:divBdr>
            <w:top w:val="none" w:sz="0" w:space="0" w:color="auto"/>
            <w:left w:val="none" w:sz="0" w:space="0" w:color="auto"/>
            <w:bottom w:val="none" w:sz="0" w:space="0" w:color="auto"/>
            <w:right w:val="none" w:sz="0" w:space="0" w:color="auto"/>
          </w:divBdr>
        </w:div>
        <w:div w:id="1250234082">
          <w:marLeft w:val="0"/>
          <w:marRight w:val="0"/>
          <w:marTop w:val="0"/>
          <w:marBottom w:val="0"/>
          <w:divBdr>
            <w:top w:val="none" w:sz="0" w:space="0" w:color="auto"/>
            <w:left w:val="none" w:sz="0" w:space="0" w:color="auto"/>
            <w:bottom w:val="none" w:sz="0" w:space="0" w:color="auto"/>
            <w:right w:val="none" w:sz="0" w:space="0" w:color="auto"/>
          </w:divBdr>
        </w:div>
        <w:div w:id="168368618">
          <w:marLeft w:val="0"/>
          <w:marRight w:val="0"/>
          <w:marTop w:val="0"/>
          <w:marBottom w:val="0"/>
          <w:divBdr>
            <w:top w:val="none" w:sz="0" w:space="0" w:color="auto"/>
            <w:left w:val="none" w:sz="0" w:space="0" w:color="auto"/>
            <w:bottom w:val="none" w:sz="0" w:space="0" w:color="auto"/>
            <w:right w:val="none" w:sz="0" w:space="0" w:color="auto"/>
          </w:divBdr>
        </w:div>
        <w:div w:id="1175150068">
          <w:marLeft w:val="0"/>
          <w:marRight w:val="0"/>
          <w:marTop w:val="0"/>
          <w:marBottom w:val="0"/>
          <w:divBdr>
            <w:top w:val="none" w:sz="0" w:space="0" w:color="auto"/>
            <w:left w:val="none" w:sz="0" w:space="0" w:color="auto"/>
            <w:bottom w:val="none" w:sz="0" w:space="0" w:color="auto"/>
            <w:right w:val="none" w:sz="0" w:space="0" w:color="auto"/>
          </w:divBdr>
        </w:div>
        <w:div w:id="136844340">
          <w:marLeft w:val="0"/>
          <w:marRight w:val="0"/>
          <w:marTop w:val="0"/>
          <w:marBottom w:val="0"/>
          <w:divBdr>
            <w:top w:val="none" w:sz="0" w:space="0" w:color="auto"/>
            <w:left w:val="none" w:sz="0" w:space="0" w:color="auto"/>
            <w:bottom w:val="none" w:sz="0" w:space="0" w:color="auto"/>
            <w:right w:val="none" w:sz="0" w:space="0" w:color="auto"/>
          </w:divBdr>
        </w:div>
        <w:div w:id="230965038">
          <w:marLeft w:val="0"/>
          <w:marRight w:val="0"/>
          <w:marTop w:val="0"/>
          <w:marBottom w:val="0"/>
          <w:divBdr>
            <w:top w:val="none" w:sz="0" w:space="0" w:color="auto"/>
            <w:left w:val="none" w:sz="0" w:space="0" w:color="auto"/>
            <w:bottom w:val="none" w:sz="0" w:space="0" w:color="auto"/>
            <w:right w:val="none" w:sz="0" w:space="0" w:color="auto"/>
          </w:divBdr>
        </w:div>
        <w:div w:id="1370911056">
          <w:marLeft w:val="0"/>
          <w:marRight w:val="0"/>
          <w:marTop w:val="0"/>
          <w:marBottom w:val="0"/>
          <w:divBdr>
            <w:top w:val="none" w:sz="0" w:space="0" w:color="auto"/>
            <w:left w:val="none" w:sz="0" w:space="0" w:color="auto"/>
            <w:bottom w:val="none" w:sz="0" w:space="0" w:color="auto"/>
            <w:right w:val="none" w:sz="0" w:space="0" w:color="auto"/>
          </w:divBdr>
        </w:div>
        <w:div w:id="1025666988">
          <w:marLeft w:val="0"/>
          <w:marRight w:val="0"/>
          <w:marTop w:val="0"/>
          <w:marBottom w:val="0"/>
          <w:divBdr>
            <w:top w:val="none" w:sz="0" w:space="0" w:color="auto"/>
            <w:left w:val="none" w:sz="0" w:space="0" w:color="auto"/>
            <w:bottom w:val="none" w:sz="0" w:space="0" w:color="auto"/>
            <w:right w:val="none" w:sz="0" w:space="0" w:color="auto"/>
          </w:divBdr>
        </w:div>
        <w:div w:id="865752435">
          <w:marLeft w:val="0"/>
          <w:marRight w:val="0"/>
          <w:marTop w:val="0"/>
          <w:marBottom w:val="0"/>
          <w:divBdr>
            <w:top w:val="none" w:sz="0" w:space="0" w:color="auto"/>
            <w:left w:val="none" w:sz="0" w:space="0" w:color="auto"/>
            <w:bottom w:val="none" w:sz="0" w:space="0" w:color="auto"/>
            <w:right w:val="none" w:sz="0" w:space="0" w:color="auto"/>
          </w:divBdr>
        </w:div>
        <w:div w:id="831220188">
          <w:marLeft w:val="0"/>
          <w:marRight w:val="0"/>
          <w:marTop w:val="0"/>
          <w:marBottom w:val="0"/>
          <w:divBdr>
            <w:top w:val="none" w:sz="0" w:space="0" w:color="auto"/>
            <w:left w:val="none" w:sz="0" w:space="0" w:color="auto"/>
            <w:bottom w:val="none" w:sz="0" w:space="0" w:color="auto"/>
            <w:right w:val="none" w:sz="0" w:space="0" w:color="auto"/>
          </w:divBdr>
        </w:div>
        <w:div w:id="1148595730">
          <w:marLeft w:val="0"/>
          <w:marRight w:val="0"/>
          <w:marTop w:val="0"/>
          <w:marBottom w:val="0"/>
          <w:divBdr>
            <w:top w:val="none" w:sz="0" w:space="0" w:color="auto"/>
            <w:left w:val="none" w:sz="0" w:space="0" w:color="auto"/>
            <w:bottom w:val="none" w:sz="0" w:space="0" w:color="auto"/>
            <w:right w:val="none" w:sz="0" w:space="0" w:color="auto"/>
          </w:divBdr>
        </w:div>
        <w:div w:id="1415006200">
          <w:marLeft w:val="0"/>
          <w:marRight w:val="0"/>
          <w:marTop w:val="0"/>
          <w:marBottom w:val="0"/>
          <w:divBdr>
            <w:top w:val="none" w:sz="0" w:space="0" w:color="auto"/>
            <w:left w:val="none" w:sz="0" w:space="0" w:color="auto"/>
            <w:bottom w:val="none" w:sz="0" w:space="0" w:color="auto"/>
            <w:right w:val="none" w:sz="0" w:space="0" w:color="auto"/>
          </w:divBdr>
          <w:divsChild>
            <w:div w:id="2088258666">
              <w:marLeft w:val="0"/>
              <w:marRight w:val="0"/>
              <w:marTop w:val="0"/>
              <w:marBottom w:val="0"/>
              <w:divBdr>
                <w:top w:val="none" w:sz="0" w:space="0" w:color="auto"/>
                <w:left w:val="none" w:sz="0" w:space="0" w:color="auto"/>
                <w:bottom w:val="none" w:sz="0" w:space="0" w:color="auto"/>
                <w:right w:val="none" w:sz="0" w:space="0" w:color="auto"/>
              </w:divBdr>
            </w:div>
            <w:div w:id="652761896">
              <w:marLeft w:val="0"/>
              <w:marRight w:val="0"/>
              <w:marTop w:val="0"/>
              <w:marBottom w:val="0"/>
              <w:divBdr>
                <w:top w:val="none" w:sz="0" w:space="0" w:color="auto"/>
                <w:left w:val="none" w:sz="0" w:space="0" w:color="auto"/>
                <w:bottom w:val="none" w:sz="0" w:space="0" w:color="auto"/>
                <w:right w:val="none" w:sz="0" w:space="0" w:color="auto"/>
              </w:divBdr>
            </w:div>
            <w:div w:id="1050961970">
              <w:marLeft w:val="0"/>
              <w:marRight w:val="0"/>
              <w:marTop w:val="0"/>
              <w:marBottom w:val="0"/>
              <w:divBdr>
                <w:top w:val="none" w:sz="0" w:space="0" w:color="auto"/>
                <w:left w:val="none" w:sz="0" w:space="0" w:color="auto"/>
                <w:bottom w:val="none" w:sz="0" w:space="0" w:color="auto"/>
                <w:right w:val="none" w:sz="0" w:space="0" w:color="auto"/>
              </w:divBdr>
            </w:div>
            <w:div w:id="1693535754">
              <w:marLeft w:val="0"/>
              <w:marRight w:val="0"/>
              <w:marTop w:val="0"/>
              <w:marBottom w:val="0"/>
              <w:divBdr>
                <w:top w:val="none" w:sz="0" w:space="0" w:color="auto"/>
                <w:left w:val="none" w:sz="0" w:space="0" w:color="auto"/>
                <w:bottom w:val="none" w:sz="0" w:space="0" w:color="auto"/>
                <w:right w:val="none" w:sz="0" w:space="0" w:color="auto"/>
              </w:divBdr>
            </w:div>
            <w:div w:id="2095928305">
              <w:marLeft w:val="0"/>
              <w:marRight w:val="0"/>
              <w:marTop w:val="0"/>
              <w:marBottom w:val="0"/>
              <w:divBdr>
                <w:top w:val="none" w:sz="0" w:space="0" w:color="auto"/>
                <w:left w:val="none" w:sz="0" w:space="0" w:color="auto"/>
                <w:bottom w:val="none" w:sz="0" w:space="0" w:color="auto"/>
                <w:right w:val="none" w:sz="0" w:space="0" w:color="auto"/>
              </w:divBdr>
            </w:div>
            <w:div w:id="1930893610">
              <w:marLeft w:val="0"/>
              <w:marRight w:val="0"/>
              <w:marTop w:val="0"/>
              <w:marBottom w:val="0"/>
              <w:divBdr>
                <w:top w:val="none" w:sz="0" w:space="0" w:color="auto"/>
                <w:left w:val="none" w:sz="0" w:space="0" w:color="auto"/>
                <w:bottom w:val="none" w:sz="0" w:space="0" w:color="auto"/>
                <w:right w:val="none" w:sz="0" w:space="0" w:color="auto"/>
              </w:divBdr>
            </w:div>
            <w:div w:id="2087222985">
              <w:marLeft w:val="0"/>
              <w:marRight w:val="0"/>
              <w:marTop w:val="0"/>
              <w:marBottom w:val="0"/>
              <w:divBdr>
                <w:top w:val="none" w:sz="0" w:space="0" w:color="auto"/>
                <w:left w:val="none" w:sz="0" w:space="0" w:color="auto"/>
                <w:bottom w:val="none" w:sz="0" w:space="0" w:color="auto"/>
                <w:right w:val="none" w:sz="0" w:space="0" w:color="auto"/>
              </w:divBdr>
            </w:div>
            <w:div w:id="413624862">
              <w:marLeft w:val="0"/>
              <w:marRight w:val="0"/>
              <w:marTop w:val="0"/>
              <w:marBottom w:val="0"/>
              <w:divBdr>
                <w:top w:val="none" w:sz="0" w:space="0" w:color="auto"/>
                <w:left w:val="none" w:sz="0" w:space="0" w:color="auto"/>
                <w:bottom w:val="none" w:sz="0" w:space="0" w:color="auto"/>
                <w:right w:val="none" w:sz="0" w:space="0" w:color="auto"/>
              </w:divBdr>
            </w:div>
            <w:div w:id="910889247">
              <w:marLeft w:val="0"/>
              <w:marRight w:val="0"/>
              <w:marTop w:val="0"/>
              <w:marBottom w:val="0"/>
              <w:divBdr>
                <w:top w:val="none" w:sz="0" w:space="0" w:color="auto"/>
                <w:left w:val="none" w:sz="0" w:space="0" w:color="auto"/>
                <w:bottom w:val="none" w:sz="0" w:space="0" w:color="auto"/>
                <w:right w:val="none" w:sz="0" w:space="0" w:color="auto"/>
              </w:divBdr>
            </w:div>
            <w:div w:id="1781561455">
              <w:marLeft w:val="0"/>
              <w:marRight w:val="0"/>
              <w:marTop w:val="0"/>
              <w:marBottom w:val="0"/>
              <w:divBdr>
                <w:top w:val="none" w:sz="0" w:space="0" w:color="auto"/>
                <w:left w:val="none" w:sz="0" w:space="0" w:color="auto"/>
                <w:bottom w:val="none" w:sz="0" w:space="0" w:color="auto"/>
                <w:right w:val="none" w:sz="0" w:space="0" w:color="auto"/>
              </w:divBdr>
            </w:div>
            <w:div w:id="20094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areerride.com/python-rules-for-local-and-global-variables.aspx" TargetMode="External"/><Relationship Id="rId18" Type="http://schemas.openxmlformats.org/officeDocument/2006/relationships/hyperlink" Target="http://www.careerride.com/python-global-variables.aspx" TargetMode="External"/><Relationship Id="rId26" Type="http://schemas.openxmlformats.org/officeDocument/2006/relationships/hyperlink" Target="http://www.careerride.com/python-role-of-repr-function.aspx" TargetMode="External"/><Relationship Id="rId39" Type="http://schemas.openxmlformats.org/officeDocument/2006/relationships/hyperlink" Target="http://www.careerride.com/python-convert-string-to-number.aspx" TargetMode="External"/><Relationship Id="rId21" Type="http://schemas.openxmlformats.org/officeDocument/2006/relationships/hyperlink" Target="http://www.careerride.com/python-indexing-and-slicing-operation.aspx" TargetMode="External"/><Relationship Id="rId34" Type="http://schemas.openxmlformats.org/officeDocument/2006/relationships/hyperlink" Target="http://www.careerride.com/python-make-higher-order-function.aspx" TargetMode="External"/><Relationship Id="rId42" Type="http://schemas.openxmlformats.org/officeDocument/2006/relationships/hyperlink" Target="http://www.careerride.com/python-negative-index.aspx" TargetMode="External"/><Relationship Id="rId47" Type="http://schemas.openxmlformats.org/officeDocument/2006/relationships/hyperlink" Target="http://www.careerride.com/python-how-to-overload-constructors.aspx" TargetMode="External"/><Relationship Id="rId50" Type="http://schemas.openxmlformats.org/officeDocument/2006/relationships/hyperlink" Target="http://www.careerride.com/python-send-mail.aspx" TargetMode="External"/><Relationship Id="rId55" Type="http://schemas.openxmlformats.org/officeDocument/2006/relationships/hyperlink" Target="http://www.careerride.com/python-how-to-make-forms.aspx" TargetMode="External"/><Relationship Id="rId63" Type="http://schemas.openxmlformats.org/officeDocument/2006/relationships/hyperlink" Target="http://www.careerride.com/python-unicode-string.aspx" TargetMode="External"/><Relationship Id="rId68" Type="http://schemas.openxmlformats.org/officeDocument/2006/relationships/hyperlink" Target="https://www.djangoproject.com/" TargetMode="External"/><Relationship Id="rId76" Type="http://schemas.openxmlformats.org/officeDocument/2006/relationships/hyperlink" Target="http://docs.python.org/library/functions.html" TargetMode="External"/><Relationship Id="rId7" Type="http://schemas.openxmlformats.org/officeDocument/2006/relationships/hyperlink" Target="http://www.careerride.com/python-interview-questions-4.aspx" TargetMode="External"/><Relationship Id="rId71" Type="http://schemas.openxmlformats.org/officeDocument/2006/relationships/hyperlink" Target="http://docs.python.org/tutorial/modules.html" TargetMode="External"/><Relationship Id="rId2" Type="http://schemas.openxmlformats.org/officeDocument/2006/relationships/settings" Target="settings.xml"/><Relationship Id="rId16" Type="http://schemas.openxmlformats.org/officeDocument/2006/relationships/hyperlink" Target="http://www.careerride.com/python-dictionary.aspx" TargetMode="External"/><Relationship Id="rId29" Type="http://schemas.openxmlformats.org/officeDocument/2006/relationships/hyperlink" Target="http://www.careerride.com/python-LIST-comprehensions-features.aspx" TargetMode="External"/><Relationship Id="rId11" Type="http://schemas.openxmlformats.org/officeDocument/2006/relationships/hyperlink" Target="http://www.careerride.com/python-how-it-is-interpreted.aspx" TargetMode="External"/><Relationship Id="rId24" Type="http://schemas.openxmlformats.org/officeDocument/2006/relationships/hyperlink" Target="http://www.careerride.com/python-lambda-form-and-assert-statement.aspx" TargetMode="External"/><Relationship Id="rId32" Type="http://schemas.openxmlformats.org/officeDocument/2006/relationships/hyperlink" Target="http://www.careerride.com/python-memory-management.aspx" TargetMode="External"/><Relationship Id="rId37" Type="http://schemas.openxmlformats.org/officeDocument/2006/relationships/hyperlink" Target="http://www.careerride.com/python-find-methods-or-attributes-of-object.aspx" TargetMode="External"/><Relationship Id="rId40" Type="http://schemas.openxmlformats.org/officeDocument/2006/relationships/hyperlink" Target="http://www.careerride.com/python-convert-string-to-number.aspx" TargetMode="External"/><Relationship Id="rId45" Type="http://schemas.openxmlformats.org/officeDocument/2006/relationships/hyperlink" Target="http://www.careerride.com/python-how-to-create-a-multidimensional-list.aspx" TargetMode="External"/><Relationship Id="rId53" Type="http://schemas.openxmlformats.org/officeDocument/2006/relationships/hyperlink" Target="http://www.careerride.com/python-scripts-executable.aspx" TargetMode="External"/><Relationship Id="rId58" Type="http://schemas.openxmlformats.org/officeDocument/2006/relationships/hyperlink" Target="http://www.careerride.com/python-how-to-implement-cookies.aspx" TargetMode="External"/><Relationship Id="rId66" Type="http://schemas.openxmlformats.org/officeDocument/2006/relationships/hyperlink" Target="http://www.careerride.com/python-list-vs-tuple-vs-dictionary-vs-set.aspx" TargetMode="External"/><Relationship Id="rId74" Type="http://schemas.openxmlformats.org/officeDocument/2006/relationships/hyperlink" Target="http://www.python.org/dev/peps/pep-0202/" TargetMode="External"/><Relationship Id="rId79" Type="http://schemas.openxmlformats.org/officeDocument/2006/relationships/hyperlink" Target="http://docs.python.org/library/functions.html" TargetMode="External"/><Relationship Id="rId5" Type="http://schemas.openxmlformats.org/officeDocument/2006/relationships/hyperlink" Target="http://www.careerride.com/python-interview-questions-2.aspx" TargetMode="External"/><Relationship Id="rId61" Type="http://schemas.openxmlformats.org/officeDocument/2006/relationships/hyperlink" Target="http://www.careerride.com/python-how-exceptions-are-handled.aspx" TargetMode="External"/><Relationship Id="rId10" Type="http://schemas.openxmlformats.org/officeDocument/2006/relationships/hyperlink" Target="http://www.careerride.com/python-features.aspx" TargetMode="External"/><Relationship Id="rId19" Type="http://schemas.openxmlformats.org/officeDocument/2006/relationships/hyperlink" Target="http://www.careerride.com/python-pass-optional-or-keyword-parameters.aspx" TargetMode="External"/><Relationship Id="rId31" Type="http://schemas.openxmlformats.org/officeDocument/2006/relationships/hyperlink" Target="http://www.careerride.com/python-memory-management.aspx" TargetMode="External"/><Relationship Id="rId44" Type="http://schemas.openxmlformats.org/officeDocument/2006/relationships/hyperlink" Target="http://www.careerride.com/python-array.aspx" TargetMode="External"/><Relationship Id="rId52" Type="http://schemas.openxmlformats.org/officeDocument/2006/relationships/hyperlink" Target="http://www.careerride.com/python-generate-random-numbers.aspx" TargetMode="External"/><Relationship Id="rId60" Type="http://schemas.openxmlformats.org/officeDocument/2006/relationships/hyperlink" Target="http://www.careerride.com/python-how-to-use-sessions.aspx" TargetMode="External"/><Relationship Id="rId65" Type="http://schemas.openxmlformats.org/officeDocument/2006/relationships/hyperlink" Target="http://www.careerride.com/python-list-vs-tuple-vs-dictionary-vs-set.aspx" TargetMode="External"/><Relationship Id="rId73" Type="http://schemas.openxmlformats.org/officeDocument/2006/relationships/hyperlink" Target="http://www.python.org/dev/peps/pep-0257/" TargetMode="External"/><Relationship Id="rId78" Type="http://schemas.openxmlformats.org/officeDocument/2006/relationships/hyperlink" Target="http://docs.python.org/library/functions.html" TargetMode="External"/><Relationship Id="rId81" Type="http://schemas.openxmlformats.org/officeDocument/2006/relationships/theme" Target="theme/theme1.xml"/><Relationship Id="rId4" Type="http://schemas.openxmlformats.org/officeDocument/2006/relationships/hyperlink" Target="http://www.careerride.com/python-interview-questions.aspx" TargetMode="External"/><Relationship Id="rId9" Type="http://schemas.openxmlformats.org/officeDocument/2006/relationships/hyperlink" Target="http://www.careerride.com/python-features.aspx" TargetMode="External"/><Relationship Id="rId14" Type="http://schemas.openxmlformats.org/officeDocument/2006/relationships/hyperlink" Target="http://www.careerride.com/python-rules-for-local-and-global-variables.aspx" TargetMode="External"/><Relationship Id="rId22" Type="http://schemas.openxmlformats.org/officeDocument/2006/relationships/hyperlink" Target="http://www.careerride.com/python-indexing-and-slicing-operation.aspx" TargetMode="External"/><Relationship Id="rId27" Type="http://schemas.openxmlformats.org/officeDocument/2006/relationships/hyperlink" Target="http://www.careerride.com/python-pickling-and-unpickling.aspx" TargetMode="External"/><Relationship Id="rId30" Type="http://schemas.openxmlformats.org/officeDocument/2006/relationships/hyperlink" Target="http://www.careerride.com/python-LIST-comprehensions-features.aspx" TargetMode="External"/><Relationship Id="rId35" Type="http://schemas.openxmlformats.org/officeDocument/2006/relationships/hyperlink" Target="http://www.careerride.com/python-how-to-copy-object.aspx" TargetMode="External"/><Relationship Id="rId43" Type="http://schemas.openxmlformats.org/officeDocument/2006/relationships/hyperlink" Target="http://www.careerride.com/python-array.aspx" TargetMode="External"/><Relationship Id="rId48" Type="http://schemas.openxmlformats.org/officeDocument/2006/relationships/hyperlink" Target="http://www.careerride.com/python-how-to-overload-constructors.aspx" TargetMode="External"/><Relationship Id="rId56" Type="http://schemas.openxmlformats.org/officeDocument/2006/relationships/hyperlink" Target="http://www.careerride.com/python-how-to-make-forms.aspx" TargetMode="External"/><Relationship Id="rId64" Type="http://schemas.openxmlformats.org/officeDocument/2006/relationships/hyperlink" Target="http://www.careerride.com/python-unicode-string.aspx" TargetMode="External"/><Relationship Id="rId69" Type="http://schemas.openxmlformats.org/officeDocument/2006/relationships/hyperlink" Target="http://www.pygtk.org/" TargetMode="External"/><Relationship Id="rId77" Type="http://schemas.openxmlformats.org/officeDocument/2006/relationships/hyperlink" Target="http://docs.python.org/library/functions.html" TargetMode="External"/><Relationship Id="rId8" Type="http://schemas.openxmlformats.org/officeDocument/2006/relationships/hyperlink" Target="http://www.careerride.com/python-interview-questions-5.aspx" TargetMode="External"/><Relationship Id="rId51" Type="http://schemas.openxmlformats.org/officeDocument/2006/relationships/hyperlink" Target="http://www.careerride.com/python-generate-random-numbers.aspx" TargetMode="External"/><Relationship Id="rId72" Type="http://schemas.openxmlformats.org/officeDocument/2006/relationships/hyperlink" Target="http://dlawrence.net/"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careerride.com/python-how-it-is-interpreted.aspx" TargetMode="External"/><Relationship Id="rId17" Type="http://schemas.openxmlformats.org/officeDocument/2006/relationships/hyperlink" Target="http://www.careerride.com/python-global-variables.aspx" TargetMode="External"/><Relationship Id="rId25" Type="http://schemas.openxmlformats.org/officeDocument/2006/relationships/hyperlink" Target="http://www.careerride.com/python-role-of-repr-function.aspx" TargetMode="External"/><Relationship Id="rId33" Type="http://schemas.openxmlformats.org/officeDocument/2006/relationships/hyperlink" Target="http://www.careerride.com/python-make-higher-order-function.aspx" TargetMode="External"/><Relationship Id="rId38" Type="http://schemas.openxmlformats.org/officeDocument/2006/relationships/hyperlink" Target="http://www.careerride.com/python-find-methods-or-attributes-of-object.aspx" TargetMode="External"/><Relationship Id="rId46" Type="http://schemas.openxmlformats.org/officeDocument/2006/relationships/hyperlink" Target="http://www.careerride.com/python-how-to-create-a-multidimensional-list.aspx" TargetMode="External"/><Relationship Id="rId59" Type="http://schemas.openxmlformats.org/officeDocument/2006/relationships/hyperlink" Target="http://www.careerride.com/python-how-to-use-sessions.aspx" TargetMode="External"/><Relationship Id="rId67" Type="http://schemas.openxmlformats.org/officeDocument/2006/relationships/hyperlink" Target="http://wwwsearch.sourceforge.net/mechanize/" TargetMode="External"/><Relationship Id="rId20" Type="http://schemas.openxmlformats.org/officeDocument/2006/relationships/hyperlink" Target="http://www.careerride.com/python-pass-optional-or-keyword-parameters.aspx" TargetMode="External"/><Relationship Id="rId41" Type="http://schemas.openxmlformats.org/officeDocument/2006/relationships/hyperlink" Target="http://www.careerride.com/python-negative-index.aspx" TargetMode="External"/><Relationship Id="rId54" Type="http://schemas.openxmlformats.org/officeDocument/2006/relationships/hyperlink" Target="http://www.careerride.com/python-scripts-executable.aspx" TargetMode="External"/><Relationship Id="rId62" Type="http://schemas.openxmlformats.org/officeDocument/2006/relationships/hyperlink" Target="http://www.careerride.com/python-how-exceptions-are-handled.aspx" TargetMode="External"/><Relationship Id="rId70" Type="http://schemas.openxmlformats.org/officeDocument/2006/relationships/hyperlink" Target="http://pypi.python.org/pypi" TargetMode="External"/><Relationship Id="rId75" Type="http://schemas.openxmlformats.org/officeDocument/2006/relationships/hyperlink" Target="http://docs.python.org/library/functions.html" TargetMode="External"/><Relationship Id="rId1" Type="http://schemas.openxmlformats.org/officeDocument/2006/relationships/styles" Target="styles.xml"/><Relationship Id="rId6" Type="http://schemas.openxmlformats.org/officeDocument/2006/relationships/hyperlink" Target="http://www.careerride.com/python-interview-questions-3.aspx" TargetMode="External"/><Relationship Id="rId15" Type="http://schemas.openxmlformats.org/officeDocument/2006/relationships/hyperlink" Target="http://www.careerride.com/python-dictionary.aspx" TargetMode="External"/><Relationship Id="rId23" Type="http://schemas.openxmlformats.org/officeDocument/2006/relationships/hyperlink" Target="http://www.careerride.com/python-lambda-form-and-assert-statement.aspx" TargetMode="External"/><Relationship Id="rId28" Type="http://schemas.openxmlformats.org/officeDocument/2006/relationships/hyperlink" Target="http://www.careerride.com/python-pickling-and-unpickling.aspx" TargetMode="External"/><Relationship Id="rId36" Type="http://schemas.openxmlformats.org/officeDocument/2006/relationships/hyperlink" Target="http://www.careerride.com/python-how-to-copy-object.aspx" TargetMode="External"/><Relationship Id="rId49" Type="http://schemas.openxmlformats.org/officeDocument/2006/relationships/hyperlink" Target="http://www.careerride.com/python-send-mail.aspx" TargetMode="External"/><Relationship Id="rId57" Type="http://schemas.openxmlformats.org/officeDocument/2006/relationships/hyperlink" Target="http://www.careerride.com/python-how-to-implement-cook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2014-02-25T11:05:00Z</dcterms:created>
  <dcterms:modified xsi:type="dcterms:W3CDTF">2014-02-25T11:08:00Z</dcterms:modified>
</cp:coreProperties>
</file>